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FF4B" w14:textId="77777777" w:rsidR="00B570D6" w:rsidRPr="00443D41" w:rsidRDefault="00F15FCC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rPrChange w:id="0" w:author="King Nem" w:date="2017-09-30T20:0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</w:pPr>
      <w:r w:rsidRPr="00443D41">
        <w:rPr>
          <w:rFonts w:ascii="Times New Roman" w:eastAsia="Times New Roman" w:hAnsi="Times New Roman" w:cs="Times New Roman"/>
          <w:b/>
          <w:sz w:val="28"/>
          <w:rPrChange w:id="1" w:author="King Nem" w:date="2017-09-30T20:07:00Z">
            <w:rPr>
              <w:rFonts w:ascii="Times New Roman" w:eastAsia="Times New Roman" w:hAnsi="Times New Roman" w:cs="Times New Roman"/>
              <w:b/>
              <w:sz w:val="24"/>
              <w:szCs w:val="24"/>
            </w:rPr>
          </w:rPrChange>
        </w:rPr>
        <w:t>Nehmya Negash</w:t>
      </w:r>
    </w:p>
    <w:p w14:paraId="73C4AC98" w14:textId="708E2840" w:rsidR="00B570D6" w:rsidRPr="00C626DE" w:rsidRDefault="00F15FCC" w:rsidP="00F15FCC">
      <w:pPr>
        <w:pStyle w:val="Normal1"/>
        <w:jc w:val="center"/>
        <w:rPr>
          <w:rFonts w:ascii="Times New Roman" w:eastAsia="Times New Roman" w:hAnsi="Times New Roman" w:cs="Times New Roman"/>
          <w:sz w:val="24"/>
          <w:rPrChange w:id="2" w:author="King Nem" w:date="2017-09-30T20:18:00Z">
            <w:rPr>
              <w:rFonts w:ascii="Times New Roman" w:eastAsia="Times New Roman" w:hAnsi="Times New Roman" w:cs="Times New Roman"/>
            </w:rPr>
          </w:rPrChange>
        </w:rPr>
      </w:pPr>
      <w:r w:rsidRPr="00C626DE">
        <w:rPr>
          <w:rFonts w:ascii="Times New Roman" w:eastAsia="Times New Roman" w:hAnsi="Times New Roman" w:cs="Times New Roman"/>
          <w:sz w:val="24"/>
          <w:rPrChange w:id="3" w:author="King Nem" w:date="2017-09-30T20:18:00Z">
            <w:rPr>
              <w:rFonts w:ascii="Times New Roman" w:eastAsia="Times New Roman" w:hAnsi="Times New Roman" w:cs="Times New Roman"/>
            </w:rPr>
          </w:rPrChange>
        </w:rPr>
        <w:t>5557 Harpers Far</w:t>
      </w:r>
      <w:bookmarkStart w:id="4" w:name="_GoBack"/>
      <w:bookmarkEnd w:id="4"/>
      <w:r w:rsidRPr="00C626DE">
        <w:rPr>
          <w:rFonts w:ascii="Times New Roman" w:eastAsia="Times New Roman" w:hAnsi="Times New Roman" w:cs="Times New Roman"/>
          <w:sz w:val="24"/>
          <w:rPrChange w:id="5" w:author="King Nem" w:date="2017-09-30T20:18:00Z">
            <w:rPr>
              <w:rFonts w:ascii="Times New Roman" w:eastAsia="Times New Roman" w:hAnsi="Times New Roman" w:cs="Times New Roman"/>
            </w:rPr>
          </w:rPrChange>
        </w:rPr>
        <w:t xml:space="preserve">m Road </w:t>
      </w:r>
      <w:ins w:id="6" w:author="King Nem" w:date="2017-09-30T20:35:00Z">
        <w:r w:rsidR="006E7B42">
          <w:rPr>
            <w:rFonts w:ascii="Times New Roman" w:hAnsi="Times New Roman" w:cs="Times New Roman"/>
            <w:sz w:val="24"/>
          </w:rPr>
          <w:t>•</w:t>
        </w:r>
      </w:ins>
      <w:del w:id="7" w:author="King Nem" w:date="2017-09-30T20:35:00Z">
        <w:r w:rsidRPr="00C626DE" w:rsidDel="006E7B42">
          <w:rPr>
            <w:rFonts w:ascii="Times New Roman" w:hAnsi="Times New Roman" w:cs="Times New Roman"/>
            <w:sz w:val="24"/>
            <w:rPrChange w:id="8" w:author="King Nem" w:date="2017-09-30T20:18:00Z">
              <w:rPr>
                <w:rFonts w:ascii="Wingdings" w:hAnsi="Wingdings"/>
              </w:rPr>
            </w:rPrChange>
          </w:rPr>
          <w:delText></w:delText>
        </w:r>
      </w:del>
      <w:r w:rsidRPr="00C626DE">
        <w:rPr>
          <w:rFonts w:ascii="Times New Roman" w:eastAsia="Times New Roman" w:hAnsi="Times New Roman" w:cs="Times New Roman"/>
          <w:sz w:val="24"/>
          <w:rPrChange w:id="9" w:author="King Nem" w:date="2017-09-30T20:18:00Z">
            <w:rPr>
              <w:rFonts w:ascii="Times New Roman" w:eastAsia="Times New Roman" w:hAnsi="Times New Roman" w:cs="Times New Roman"/>
            </w:rPr>
          </w:rPrChange>
        </w:rPr>
        <w:t xml:space="preserve"> Columbia, MD, </w:t>
      </w:r>
      <w:commentRangeStart w:id="10"/>
      <w:r w:rsidRPr="00C626DE">
        <w:rPr>
          <w:rFonts w:ascii="Times New Roman" w:eastAsia="Times New Roman" w:hAnsi="Times New Roman" w:cs="Times New Roman"/>
          <w:sz w:val="24"/>
          <w:rPrChange w:id="11" w:author="King Nem" w:date="2017-09-30T20:18:00Z">
            <w:rPr>
              <w:rFonts w:ascii="Times New Roman" w:eastAsia="Times New Roman" w:hAnsi="Times New Roman" w:cs="Times New Roman"/>
            </w:rPr>
          </w:rPrChange>
        </w:rPr>
        <w:t>21044</w:t>
      </w:r>
      <w:commentRangeEnd w:id="10"/>
      <w:r w:rsidRPr="00C626DE">
        <w:rPr>
          <w:rStyle w:val="CommentReference"/>
          <w:rFonts w:ascii="Times New Roman" w:hAnsi="Times New Roman" w:cs="Times New Roman"/>
          <w:sz w:val="24"/>
          <w:szCs w:val="22"/>
          <w:rPrChange w:id="12" w:author="King Nem" w:date="2017-09-30T20:18:00Z">
            <w:rPr>
              <w:rStyle w:val="CommentReference"/>
            </w:rPr>
          </w:rPrChange>
        </w:rPr>
        <w:commentReference w:id="10"/>
      </w:r>
    </w:p>
    <w:p w14:paraId="5B1E46F1" w14:textId="31822A22" w:rsidR="00B570D6" w:rsidRPr="00F26606" w:rsidRDefault="00F15FCC" w:rsidP="00F15FCC">
      <w:pPr>
        <w:pStyle w:val="Normal1"/>
        <w:jc w:val="center"/>
        <w:rPr>
          <w:rFonts w:ascii="Times New Roman" w:eastAsia="Times New Roman" w:hAnsi="Times New Roman" w:cs="Times New Roman"/>
        </w:rPr>
      </w:pPr>
      <w:r w:rsidRPr="00C626DE">
        <w:rPr>
          <w:rFonts w:ascii="Times New Roman" w:eastAsia="Times New Roman" w:hAnsi="Times New Roman" w:cs="Times New Roman"/>
          <w:sz w:val="24"/>
          <w:rPrChange w:id="13" w:author="King Nem" w:date="2017-09-30T20:18:00Z">
            <w:rPr>
              <w:rFonts w:ascii="Times New Roman" w:eastAsia="Times New Roman" w:hAnsi="Times New Roman" w:cs="Times New Roman"/>
            </w:rPr>
          </w:rPrChange>
        </w:rPr>
        <w:t xml:space="preserve">443-538-8915 </w:t>
      </w:r>
      <w:ins w:id="14" w:author="King Nem" w:date="2017-09-30T20:35:00Z">
        <w:r w:rsidR="006E7B42">
          <w:rPr>
            <w:rFonts w:ascii="Times New Roman" w:hAnsi="Times New Roman" w:cs="Times New Roman"/>
            <w:sz w:val="24"/>
          </w:rPr>
          <w:t>•</w:t>
        </w:r>
      </w:ins>
      <w:del w:id="15" w:author="King Nem" w:date="2017-09-30T20:35:00Z">
        <w:r w:rsidRPr="00C626DE" w:rsidDel="006E7B42">
          <w:rPr>
            <w:rFonts w:ascii="Times New Roman" w:hAnsi="Times New Roman" w:cs="Times New Roman"/>
            <w:sz w:val="24"/>
            <w:rPrChange w:id="16" w:author="King Nem" w:date="2017-09-30T20:18:00Z">
              <w:rPr>
                <w:rFonts w:ascii="Wingdings" w:hAnsi="Wingdings"/>
              </w:rPr>
            </w:rPrChange>
          </w:rPr>
          <w:delText></w:delText>
        </w:r>
      </w:del>
      <w:r w:rsidRPr="00C626DE">
        <w:rPr>
          <w:rFonts w:ascii="Times New Roman" w:eastAsia="Times New Roman" w:hAnsi="Times New Roman" w:cs="Times New Roman"/>
          <w:sz w:val="24"/>
          <w:rPrChange w:id="17" w:author="King Nem" w:date="2017-09-30T20:18:00Z">
            <w:rPr>
              <w:rFonts w:ascii="Times New Roman" w:eastAsia="Times New Roman" w:hAnsi="Times New Roman" w:cs="Times New Roman"/>
            </w:rPr>
          </w:rPrChange>
        </w:rPr>
        <w:t xml:space="preserve"> nehmya9217@gmail.com</w:t>
      </w:r>
    </w:p>
    <w:p w14:paraId="339471FB" w14:textId="77777777" w:rsidR="00B570D6" w:rsidRPr="00F26606" w:rsidRDefault="00B570D6">
      <w:pPr>
        <w:pStyle w:val="Normal1"/>
        <w:rPr>
          <w:rFonts w:ascii="Times New Roman" w:eastAsia="Times New Roman" w:hAnsi="Times New Roman" w:cs="Times New Roman"/>
          <w:rPrChange w:id="18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</w:p>
    <w:p w14:paraId="60E56946" w14:textId="77777777" w:rsidR="00B570D6" w:rsidRPr="00F26606" w:rsidRDefault="00F15FCC">
      <w:pPr>
        <w:pStyle w:val="Normal1"/>
        <w:rPr>
          <w:rFonts w:ascii="Times New Roman" w:eastAsia="Times New Roman" w:hAnsi="Times New Roman" w:cs="Times New Roman"/>
          <w:b/>
          <w:u w:val="single"/>
          <w:rPrChange w:id="19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u w:val="single"/>
          <w:rPrChange w:id="20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Education:</w:t>
      </w:r>
    </w:p>
    <w:p w14:paraId="5C047A05" w14:textId="249BA387" w:rsidR="00B570D6" w:rsidRPr="00F26606" w:rsidRDefault="00F15FCC">
      <w:pPr>
        <w:pStyle w:val="Normal1"/>
        <w:rPr>
          <w:rFonts w:ascii="Times New Roman" w:eastAsia="Times New Roman" w:hAnsi="Times New Roman" w:cs="Times New Roman"/>
          <w:rPrChange w:id="21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rPrChange w:id="22" w:author="King Nem" w:date="2017-09-30T19:33:00Z">
            <w:rPr>
              <w:rFonts w:ascii="Times New Roman" w:eastAsia="Times New Roman" w:hAnsi="Times New Roman" w:cs="Times New Roman"/>
              <w:b/>
            </w:rPr>
          </w:rPrChange>
        </w:rPr>
        <w:t xml:space="preserve">Wilde Lake High School                                                                                                  </w:t>
      </w:r>
      <w:ins w:id="23" w:author="King Nem" w:date="2017-09-30T20:16:00Z">
        <w:r w:rsidR="0089553C">
          <w:rPr>
            <w:rFonts w:ascii="Times New Roman" w:eastAsia="Times New Roman" w:hAnsi="Times New Roman" w:cs="Times New Roman"/>
            <w:b/>
          </w:rPr>
          <w:tab/>
        </w:r>
        <w:r w:rsidR="0089553C">
          <w:rPr>
            <w:rFonts w:ascii="Times New Roman" w:eastAsia="Times New Roman" w:hAnsi="Times New Roman" w:cs="Times New Roman"/>
            <w:b/>
          </w:rPr>
          <w:tab/>
        </w:r>
        <w:r w:rsidR="0089553C">
          <w:rPr>
            <w:rFonts w:ascii="Times New Roman" w:eastAsia="Times New Roman" w:hAnsi="Times New Roman" w:cs="Times New Roman"/>
            <w:b/>
          </w:rPr>
          <w:tab/>
        </w:r>
      </w:ins>
      <w:r w:rsidRPr="00F26606">
        <w:rPr>
          <w:rFonts w:ascii="Times New Roman" w:eastAsia="Times New Roman" w:hAnsi="Times New Roman" w:cs="Times New Roman"/>
          <w:rPrChange w:id="24" w:author="King Nem" w:date="2017-09-30T19:33:00Z">
            <w:rPr>
              <w:rFonts w:ascii="Times New Roman" w:eastAsia="Times New Roman" w:hAnsi="Times New Roman" w:cs="Times New Roman"/>
            </w:rPr>
          </w:rPrChange>
        </w:rPr>
        <w:t>2014-present</w:t>
      </w:r>
    </w:p>
    <w:p w14:paraId="32C9F89F" w14:textId="77777777" w:rsidR="00B570D6" w:rsidRPr="00F26606" w:rsidRDefault="00F15FCC" w:rsidP="00F26606">
      <w:pPr>
        <w:pStyle w:val="Normal1"/>
        <w:numPr>
          <w:ilvl w:val="0"/>
          <w:numId w:val="22"/>
        </w:numPr>
        <w:contextualSpacing/>
        <w:rPr>
          <w:rFonts w:ascii="Times New Roman" w:eastAsia="Times New Roman" w:hAnsi="Times New Roman" w:cs="Times New Roman"/>
          <w:rPrChange w:id="25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26" w:author="King Nem" w:date="2017-09-30T19:35:00Z">
          <w:pPr>
            <w:pStyle w:val="Normal1"/>
            <w:numPr>
              <w:numId w:val="11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27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Cumulative </w:t>
      </w:r>
      <w:r w:rsidR="00CA561C" w:rsidRPr="00F26606">
        <w:rPr>
          <w:rFonts w:ascii="Times New Roman" w:eastAsia="Times New Roman" w:hAnsi="Times New Roman" w:cs="Times New Roman"/>
          <w:rPrChange w:id="28" w:author="King Nem" w:date="2017-09-30T19:33:00Z">
            <w:rPr>
              <w:rFonts w:ascii="Times New Roman" w:eastAsia="Times New Roman" w:hAnsi="Times New Roman" w:cs="Times New Roman"/>
            </w:rPr>
          </w:rPrChange>
        </w:rPr>
        <w:t>GPA - 3.33</w:t>
      </w:r>
      <w:r w:rsidRPr="00F26606">
        <w:rPr>
          <w:rFonts w:ascii="Times New Roman" w:eastAsia="Times New Roman" w:hAnsi="Times New Roman" w:cs="Times New Roman"/>
          <w:rPrChange w:id="29" w:author="King Nem" w:date="2017-09-30T19:33:00Z">
            <w:rPr>
              <w:rFonts w:ascii="Times New Roman" w:eastAsia="Times New Roman" w:hAnsi="Times New Roman" w:cs="Times New Roman"/>
            </w:rPr>
          </w:rPrChange>
        </w:rPr>
        <w:t>/3.80 (weighted)</w:t>
      </w:r>
    </w:p>
    <w:p w14:paraId="0953A755" w14:textId="298B7519" w:rsidR="00832389" w:rsidRPr="00F26606" w:rsidRDefault="00F15FCC" w:rsidP="00F26606">
      <w:pPr>
        <w:pStyle w:val="Normal1"/>
        <w:numPr>
          <w:ilvl w:val="0"/>
          <w:numId w:val="22"/>
        </w:numPr>
        <w:contextualSpacing/>
        <w:rPr>
          <w:rFonts w:ascii="Times New Roman" w:eastAsia="Times New Roman" w:hAnsi="Times New Roman" w:cs="Times New Roman"/>
          <w:rPrChange w:id="30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31" w:author="King Nem" w:date="2017-09-30T19:35:00Z">
          <w:pPr>
            <w:pStyle w:val="Normal1"/>
            <w:numPr>
              <w:numId w:val="11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3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Advanced Coursework: </w:t>
      </w:r>
      <w:r w:rsidR="009D4C25" w:rsidRPr="00F26606">
        <w:rPr>
          <w:rFonts w:ascii="Times New Roman" w:eastAsia="Times New Roman" w:hAnsi="Times New Roman" w:cs="Times New Roman"/>
          <w:color w:val="auto"/>
          <w:rPrChange w:id="33" w:author="King Nem" w:date="2017-09-30T19:33:00Z">
            <w:rPr>
              <w:rFonts w:ascii="Times New Roman" w:eastAsia="Times New Roman" w:hAnsi="Times New Roman" w:cs="Times New Roman"/>
              <w:color w:val="auto"/>
            </w:rPr>
          </w:rPrChange>
        </w:rPr>
        <w:t>AP World History, Computer Science Principles AP, Physics I AP, Calculus</w:t>
      </w:r>
      <w:r w:rsidR="00420FC3" w:rsidRPr="00F26606">
        <w:rPr>
          <w:rFonts w:ascii="Times New Roman" w:eastAsia="Times New Roman" w:hAnsi="Times New Roman" w:cs="Times New Roman"/>
          <w:color w:val="auto"/>
          <w:rPrChange w:id="34" w:author="King Nem" w:date="2017-09-30T19:33:00Z">
            <w:rPr>
              <w:rFonts w:ascii="Times New Roman" w:eastAsia="Times New Roman" w:hAnsi="Times New Roman" w:cs="Times New Roman"/>
              <w:color w:val="auto"/>
            </w:rPr>
          </w:rPrChange>
        </w:rPr>
        <w:t xml:space="preserve"> AB</w:t>
      </w:r>
      <w:r w:rsidR="009D4C25" w:rsidRPr="00F26606">
        <w:rPr>
          <w:rFonts w:ascii="Times New Roman" w:eastAsia="Times New Roman" w:hAnsi="Times New Roman" w:cs="Times New Roman"/>
          <w:color w:val="auto"/>
          <w:rPrChange w:id="35" w:author="King Nem" w:date="2017-09-30T19:33:00Z">
            <w:rPr>
              <w:rFonts w:ascii="Times New Roman" w:eastAsia="Times New Roman" w:hAnsi="Times New Roman" w:cs="Times New Roman"/>
              <w:color w:val="auto"/>
            </w:rPr>
          </w:rPrChange>
        </w:rPr>
        <w:t xml:space="preserve"> AP, Physics C: Mechanics AP</w:t>
      </w:r>
    </w:p>
    <w:p w14:paraId="566E85BA" w14:textId="77777777" w:rsidR="0089553C" w:rsidRDefault="0089553C">
      <w:pPr>
        <w:pStyle w:val="Normal1"/>
        <w:rPr>
          <w:ins w:id="36" w:author="King Nem" w:date="2017-09-30T20:15:00Z"/>
          <w:rFonts w:ascii="Times New Roman" w:eastAsia="Times New Roman" w:hAnsi="Times New Roman" w:cs="Times New Roman"/>
          <w:b/>
          <w:u w:val="single"/>
        </w:rPr>
      </w:pPr>
    </w:p>
    <w:p w14:paraId="69472ADD" w14:textId="176D47F7" w:rsidR="00B570D6" w:rsidRPr="00F26606" w:rsidRDefault="00F15FCC">
      <w:pPr>
        <w:pStyle w:val="Normal1"/>
        <w:rPr>
          <w:rFonts w:ascii="Times New Roman" w:eastAsia="Times New Roman" w:hAnsi="Times New Roman" w:cs="Times New Roman"/>
          <w:b/>
          <w:u w:val="single"/>
          <w:rPrChange w:id="37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u w:val="single"/>
          <w:rPrChange w:id="38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Awards/Accolades:</w:t>
      </w:r>
    </w:p>
    <w:p w14:paraId="6A4448F5" w14:textId="22647B6D" w:rsidR="00B570D6" w:rsidRPr="00F26606" w:rsidRDefault="00F15FCC" w:rsidP="00F26606">
      <w:pPr>
        <w:pStyle w:val="Normal1"/>
        <w:numPr>
          <w:ilvl w:val="0"/>
          <w:numId w:val="21"/>
        </w:numPr>
        <w:contextualSpacing/>
        <w:rPr>
          <w:rFonts w:ascii="Times New Roman" w:eastAsia="Times New Roman" w:hAnsi="Times New Roman" w:cs="Times New Roman"/>
          <w:rPrChange w:id="39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40" w:author="King Nem" w:date="2017-09-30T19:35:00Z">
          <w:pPr>
            <w:pStyle w:val="Normal1"/>
            <w:numPr>
              <w:numId w:val="2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41" w:author="King Nem" w:date="2017-09-30T19:33:00Z">
            <w:rPr>
              <w:rFonts w:ascii="Times New Roman" w:eastAsia="Times New Roman" w:hAnsi="Times New Roman" w:cs="Times New Roman"/>
            </w:rPr>
          </w:rPrChange>
        </w:rPr>
        <w:t>Principal’s Honor Roll</w:t>
      </w:r>
      <w:ins w:id="42" w:author="King Nem" w:date="2017-09-30T20:24:00Z">
        <w:r w:rsidR="00B30977">
          <w:rPr>
            <w:rFonts w:ascii="Times New Roman" w:eastAsia="Times New Roman" w:hAnsi="Times New Roman" w:cs="Times New Roman"/>
          </w:rPr>
          <w:t xml:space="preserve"> </w:t>
        </w:r>
      </w:ins>
      <w:ins w:id="43" w:author="King Nem" w:date="2017-09-30T20:25:00Z">
        <w:r w:rsidR="00B30977">
          <w:rPr>
            <w:rFonts w:ascii="Times New Roman" w:eastAsia="Times New Roman" w:hAnsi="Times New Roman" w:cs="Times New Roman"/>
          </w:rPr>
          <w:t>–</w:t>
        </w:r>
        <w:r w:rsidR="00B30977">
          <w:rPr>
            <w:rFonts w:ascii="Times New Roman" w:eastAsia="Times New Roman" w:hAnsi="Times New Roman" w:cs="Times New Roman"/>
          </w:rPr>
          <w:t xml:space="preserve"> </w:t>
        </w:r>
      </w:ins>
      <w:ins w:id="44" w:author="King Nem" w:date="2017-09-30T20:22:00Z">
        <w:r w:rsidR="00B30977">
          <w:rPr>
            <w:rFonts w:ascii="Times New Roman" w:eastAsia="Times New Roman" w:hAnsi="Times New Roman" w:cs="Times New Roman"/>
          </w:rPr>
          <w:t>Averaged</w:t>
        </w:r>
      </w:ins>
      <w:ins w:id="45" w:author="King Nem" w:date="2017-09-30T20:20:00Z">
        <w:r w:rsidR="00B30977">
          <w:rPr>
            <w:rFonts w:ascii="Times New Roman" w:eastAsia="Times New Roman" w:hAnsi="Times New Roman" w:cs="Times New Roman"/>
          </w:rPr>
          <w:t xml:space="preserve"> a 3.0</w:t>
        </w:r>
      </w:ins>
      <w:ins w:id="46" w:author="King Nem" w:date="2017-09-30T20:22:00Z">
        <w:r w:rsidR="00B30977">
          <w:rPr>
            <w:rFonts w:ascii="Times New Roman" w:eastAsia="Times New Roman" w:hAnsi="Times New Roman" w:cs="Times New Roman"/>
          </w:rPr>
          <w:t xml:space="preserve"> GPA</w:t>
        </w:r>
      </w:ins>
      <w:ins w:id="47" w:author="King Nem" w:date="2017-09-30T20:21:00Z">
        <w:r w:rsidR="00B30977">
          <w:rPr>
            <w:rFonts w:ascii="Times New Roman" w:eastAsia="Times New Roman" w:hAnsi="Times New Roman" w:cs="Times New Roman"/>
          </w:rPr>
          <w:t xml:space="preserve"> or greater</w:t>
        </w:r>
      </w:ins>
      <w:ins w:id="48" w:author="King Nem" w:date="2017-09-30T20:20:00Z">
        <w:r w:rsidR="00B30977">
          <w:rPr>
            <w:rFonts w:ascii="Times New Roman" w:eastAsia="Times New Roman" w:hAnsi="Times New Roman" w:cs="Times New Roman"/>
          </w:rPr>
          <w:t xml:space="preserve"> every </w:t>
        </w:r>
      </w:ins>
      <w:ins w:id="49" w:author="King Nem" w:date="2017-09-30T20:21:00Z">
        <w:r w:rsidR="00B30977">
          <w:rPr>
            <w:rFonts w:ascii="Times New Roman" w:eastAsia="Times New Roman" w:hAnsi="Times New Roman" w:cs="Times New Roman"/>
          </w:rPr>
          <w:t>quarter</w:t>
        </w:r>
      </w:ins>
      <w:ins w:id="50" w:author="King Nem" w:date="2017-09-30T20:20:00Z">
        <w:r w:rsidR="00B30977">
          <w:rPr>
            <w:rFonts w:ascii="Times New Roman" w:eastAsia="Times New Roman" w:hAnsi="Times New Roman" w:cs="Times New Roman"/>
          </w:rPr>
          <w:t xml:space="preserve"> </w:t>
        </w:r>
      </w:ins>
      <w:del w:id="51" w:author="King Nem" w:date="2017-09-30T20:20:00Z">
        <w:r w:rsidRPr="00F26606" w:rsidDel="00B30977">
          <w:rPr>
            <w:rFonts w:ascii="Times New Roman" w:eastAsia="Times New Roman" w:hAnsi="Times New Roman" w:cs="Times New Roman"/>
            <w:rPrChange w:id="5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 </w:delText>
        </w:r>
      </w:del>
      <w:r w:rsidRPr="00F26606">
        <w:rPr>
          <w:rFonts w:ascii="Times New Roman" w:eastAsia="Times New Roman" w:hAnsi="Times New Roman" w:cs="Times New Roman"/>
          <w:rPrChange w:id="53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54" w:author="King Nem" w:date="2017-09-30T20:24:00Z">
        <w:r w:rsidRPr="00F26606" w:rsidDel="00B30977">
          <w:rPr>
            <w:rFonts w:ascii="Times New Roman" w:eastAsia="Times New Roman" w:hAnsi="Times New Roman" w:cs="Times New Roman"/>
            <w:rPrChange w:id="55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ins w:id="56" w:author="King Nem" w:date="2017-09-30T20:22:00Z">
        <w:r w:rsidR="00B30977">
          <w:rPr>
            <w:rFonts w:ascii="Times New Roman" w:eastAsia="Times New Roman" w:hAnsi="Times New Roman" w:cs="Times New Roman"/>
          </w:rPr>
          <w:t xml:space="preserve">                                        </w:t>
        </w:r>
      </w:ins>
      <w:ins w:id="57" w:author="King Nem" w:date="2017-09-30T20:23:00Z">
        <w:r w:rsidR="00B30977">
          <w:rPr>
            <w:rFonts w:ascii="Times New Roman" w:eastAsia="Times New Roman" w:hAnsi="Times New Roman" w:cs="Times New Roman"/>
          </w:rPr>
          <w:t xml:space="preserve">  </w:t>
        </w:r>
      </w:ins>
      <w:ins w:id="58" w:author="King Nem" w:date="2017-09-30T20:22:00Z">
        <w:r w:rsidR="00B30977">
          <w:rPr>
            <w:rFonts w:ascii="Times New Roman" w:eastAsia="Times New Roman" w:hAnsi="Times New Roman" w:cs="Times New Roman"/>
          </w:rPr>
          <w:t>2014-</w:t>
        </w:r>
      </w:ins>
      <w:del w:id="59" w:author="King Nem" w:date="2017-09-30T20:23:00Z">
        <w:r w:rsidRPr="00F26606" w:rsidDel="00B30977">
          <w:rPr>
            <w:rFonts w:ascii="Times New Roman" w:eastAsia="Times New Roman" w:hAnsi="Times New Roman" w:cs="Times New Roman"/>
            <w:rPrChange w:id="6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ins w:id="61" w:author="King Nem" w:date="2017-09-30T20:23:00Z">
        <w:r w:rsidR="00B30977">
          <w:rPr>
            <w:rFonts w:ascii="Times New Roman" w:eastAsia="Times New Roman" w:hAnsi="Times New Roman" w:cs="Times New Roman"/>
          </w:rPr>
          <w:t>present</w:t>
        </w:r>
      </w:ins>
      <w:r w:rsidRPr="00F26606">
        <w:rPr>
          <w:rFonts w:ascii="Times New Roman" w:eastAsia="Times New Roman" w:hAnsi="Times New Roman" w:cs="Times New Roman"/>
          <w:rPrChange w:id="6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                                                                               </w:t>
      </w:r>
      <w:del w:id="63" w:author="King Nem" w:date="2017-09-30T20:22:00Z">
        <w:r w:rsidRPr="00F26606" w:rsidDel="00B30977">
          <w:rPr>
            <w:rFonts w:ascii="Times New Roman" w:eastAsia="Times New Roman" w:hAnsi="Times New Roman" w:cs="Times New Roman"/>
            <w:rPrChange w:id="6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     2014-present</w:delText>
        </w:r>
      </w:del>
    </w:p>
    <w:p w14:paraId="58AFD5B0" w14:textId="3C8B43BE" w:rsidR="00832389" w:rsidRPr="00F26606" w:rsidRDefault="00F15FCC" w:rsidP="00F26606">
      <w:pPr>
        <w:pStyle w:val="Normal1"/>
        <w:numPr>
          <w:ilvl w:val="0"/>
          <w:numId w:val="21"/>
        </w:numPr>
        <w:contextualSpacing/>
        <w:rPr>
          <w:rFonts w:ascii="Times New Roman" w:eastAsia="Times New Roman" w:hAnsi="Times New Roman" w:cs="Times New Roman"/>
          <w:rPrChange w:id="65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66" w:author="King Nem" w:date="2017-09-30T19:35:00Z">
          <w:pPr>
            <w:pStyle w:val="Normal1"/>
            <w:numPr>
              <w:numId w:val="2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67" w:author="King Nem" w:date="2017-09-30T19:33:00Z">
            <w:rPr>
              <w:rFonts w:ascii="Times New Roman" w:eastAsia="Times New Roman" w:hAnsi="Times New Roman" w:cs="Times New Roman"/>
            </w:rPr>
          </w:rPrChange>
        </w:rPr>
        <w:t>Student of the Month</w:t>
      </w:r>
      <w:ins w:id="68" w:author="King Nem" w:date="2017-09-30T20:24:00Z">
        <w:r w:rsidR="00B30977">
          <w:rPr>
            <w:rFonts w:ascii="Times New Roman" w:eastAsia="Times New Roman" w:hAnsi="Times New Roman" w:cs="Times New Roman"/>
          </w:rPr>
          <w:t xml:space="preserve"> </w:t>
        </w:r>
      </w:ins>
      <w:ins w:id="69" w:author="King Nem" w:date="2017-09-30T20:25:00Z">
        <w:r w:rsidR="00B30977">
          <w:rPr>
            <w:rFonts w:ascii="Times New Roman" w:eastAsia="Times New Roman" w:hAnsi="Times New Roman" w:cs="Times New Roman"/>
          </w:rPr>
          <w:t>–</w:t>
        </w:r>
      </w:ins>
      <w:ins w:id="70" w:author="King Nem" w:date="2017-09-30T20:24:00Z">
        <w:r w:rsidR="00B30977">
          <w:rPr>
            <w:rFonts w:ascii="Times New Roman" w:eastAsia="Times New Roman" w:hAnsi="Times New Roman" w:cs="Times New Roman"/>
          </w:rPr>
          <w:t xml:space="preserve"> </w:t>
        </w:r>
      </w:ins>
      <w:ins w:id="71" w:author="King Nem" w:date="2017-09-30T20:26:00Z">
        <w:r w:rsidR="00B30977" w:rsidRPr="00B30977">
          <w:rPr>
            <w:rFonts w:ascii="Times New Roman" w:eastAsia="Times New Roman" w:hAnsi="Times New Roman" w:cs="Times New Roman"/>
            <w:rPrChange w:id="72" w:author="King Nem" w:date="2017-09-30T20:28:00Z">
              <w:rPr>
                <w:rFonts w:ascii="Times New Roman" w:eastAsia="Times New Roman" w:hAnsi="Times New Roman" w:cs="Times New Roman"/>
              </w:rPr>
            </w:rPrChange>
          </w:rPr>
          <w:t>Received award for academic excellence</w:t>
        </w:r>
      </w:ins>
      <w:del w:id="73" w:author="King Nem" w:date="2017-09-30T20:27:00Z">
        <w:r w:rsidRPr="00F26606" w:rsidDel="00B30977">
          <w:rPr>
            <w:rFonts w:ascii="Times New Roman" w:eastAsia="Times New Roman" w:hAnsi="Times New Roman" w:cs="Times New Roman"/>
            <w:rPrChange w:id="7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          </w:delText>
        </w:r>
      </w:del>
      <w:r w:rsidRPr="00F26606">
        <w:rPr>
          <w:rFonts w:ascii="Times New Roman" w:eastAsia="Times New Roman" w:hAnsi="Times New Roman" w:cs="Times New Roman"/>
          <w:rPrChange w:id="75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                                      </w:t>
      </w:r>
      <w:del w:id="76" w:author="King Nem" w:date="2017-09-30T20:27:00Z">
        <w:r w:rsidRPr="00F26606" w:rsidDel="00B30977">
          <w:rPr>
            <w:rFonts w:ascii="Times New Roman" w:eastAsia="Times New Roman" w:hAnsi="Times New Roman" w:cs="Times New Roman"/>
            <w:rPrChange w:id="7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                                          </w:delText>
        </w:r>
      </w:del>
      <w:ins w:id="78" w:author="King Nem" w:date="2017-09-30T20:27:00Z">
        <w:r w:rsidR="00B30977">
          <w:rPr>
            <w:rFonts w:ascii="Times New Roman" w:eastAsia="Times New Roman" w:hAnsi="Times New Roman" w:cs="Times New Roman"/>
          </w:rPr>
          <w:t xml:space="preserve">           </w:t>
        </w:r>
      </w:ins>
      <w:ins w:id="79" w:author="King Nem" w:date="2017-09-30T20:16:00Z">
        <w:r w:rsidR="0089553C">
          <w:rPr>
            <w:rFonts w:ascii="Times New Roman" w:eastAsia="Times New Roman" w:hAnsi="Times New Roman" w:cs="Times New Roman"/>
          </w:rPr>
          <w:t xml:space="preserve"> </w:t>
        </w:r>
      </w:ins>
      <w:r w:rsidRPr="00F26606">
        <w:rPr>
          <w:rFonts w:ascii="Times New Roman" w:eastAsia="Times New Roman" w:hAnsi="Times New Roman" w:cs="Times New Roman"/>
          <w:rPrChange w:id="80" w:author="King Nem" w:date="2017-09-30T19:33:00Z">
            <w:rPr>
              <w:rFonts w:ascii="Times New Roman" w:eastAsia="Times New Roman" w:hAnsi="Times New Roman" w:cs="Times New Roman"/>
            </w:rPr>
          </w:rPrChange>
        </w:rPr>
        <w:t>February 2015</w:t>
      </w:r>
    </w:p>
    <w:p w14:paraId="36325A59" w14:textId="77777777" w:rsidR="0089553C" w:rsidRDefault="0089553C">
      <w:pPr>
        <w:pStyle w:val="Normal1"/>
        <w:rPr>
          <w:ins w:id="81" w:author="King Nem" w:date="2017-09-30T20:15:00Z"/>
          <w:rFonts w:ascii="Times New Roman" w:eastAsia="Times New Roman" w:hAnsi="Times New Roman" w:cs="Times New Roman"/>
          <w:b/>
          <w:u w:val="single"/>
        </w:rPr>
      </w:pPr>
    </w:p>
    <w:p w14:paraId="6CA5B659" w14:textId="690D16D8" w:rsidR="00B570D6" w:rsidRPr="00F26606" w:rsidRDefault="00F15FCC">
      <w:pPr>
        <w:pStyle w:val="Normal1"/>
        <w:rPr>
          <w:rFonts w:ascii="Times New Roman" w:eastAsia="Times New Roman" w:hAnsi="Times New Roman" w:cs="Times New Roman"/>
          <w:b/>
          <w:u w:val="single"/>
          <w:rPrChange w:id="82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u w:val="single"/>
          <w:rPrChange w:id="83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Extra-Curricular Activities:</w:t>
      </w:r>
      <w:r w:rsidR="005C0FEE" w:rsidRPr="00F26606">
        <w:rPr>
          <w:rFonts w:ascii="Times New Roman" w:eastAsia="Times New Roman" w:hAnsi="Times New Roman" w:cs="Times New Roman"/>
          <w:b/>
          <w:u w:val="single"/>
          <w:rPrChange w:id="84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 xml:space="preserve"> </w:t>
      </w:r>
    </w:p>
    <w:p w14:paraId="2DD3A33B" w14:textId="042732E8" w:rsidR="00443D41" w:rsidRPr="006F69B2" w:rsidRDefault="00443D41" w:rsidP="00443D41">
      <w:pPr>
        <w:pStyle w:val="Normal1"/>
        <w:rPr>
          <w:ins w:id="85" w:author="King Nem" w:date="2017-09-30T20:03:00Z"/>
          <w:rFonts w:ascii="Times New Roman" w:eastAsia="Times New Roman" w:hAnsi="Times New Roman" w:cs="Times New Roman"/>
          <w:i/>
        </w:rPr>
      </w:pPr>
      <w:ins w:id="86" w:author="King Nem" w:date="2017-09-30T20:03:00Z">
        <w:r w:rsidRPr="006F69B2">
          <w:rPr>
            <w:rFonts w:ascii="Times New Roman" w:eastAsia="Times New Roman" w:hAnsi="Times New Roman" w:cs="Times New Roman"/>
            <w:b/>
            <w:i/>
          </w:rPr>
          <w:t>Player</w:t>
        </w:r>
        <w:r w:rsidRPr="006F69B2">
          <w:rPr>
            <w:rFonts w:ascii="Times New Roman" w:eastAsia="Times New Roman" w:hAnsi="Times New Roman" w:cs="Times New Roman"/>
            <w:b/>
          </w:rPr>
          <w:t xml:space="preserve">, Soccer                                                                                                                      </w:t>
        </w:r>
      </w:ins>
      <w:ins w:id="87" w:author="King Nem" w:date="2017-09-30T20:16:00Z">
        <w:r w:rsidR="0089553C">
          <w:rPr>
            <w:rFonts w:ascii="Times New Roman" w:eastAsia="Times New Roman" w:hAnsi="Times New Roman" w:cs="Times New Roman"/>
            <w:b/>
          </w:rPr>
          <w:tab/>
        </w:r>
        <w:r w:rsidR="0089553C">
          <w:rPr>
            <w:rFonts w:ascii="Times New Roman" w:eastAsia="Times New Roman" w:hAnsi="Times New Roman" w:cs="Times New Roman"/>
            <w:b/>
          </w:rPr>
          <w:tab/>
        </w:r>
        <w:r w:rsidR="0089553C">
          <w:rPr>
            <w:rFonts w:ascii="Times New Roman" w:eastAsia="Times New Roman" w:hAnsi="Times New Roman" w:cs="Times New Roman"/>
            <w:b/>
          </w:rPr>
          <w:tab/>
        </w:r>
      </w:ins>
      <w:ins w:id="88" w:author="King Nem" w:date="2017-09-30T20:03:00Z">
        <w:r w:rsidRPr="006F69B2">
          <w:rPr>
            <w:rFonts w:ascii="Times New Roman" w:eastAsia="Times New Roman" w:hAnsi="Times New Roman" w:cs="Times New Roman"/>
          </w:rPr>
          <w:t xml:space="preserve">2015-present   </w:t>
        </w:r>
      </w:ins>
    </w:p>
    <w:p w14:paraId="2B29D9F7" w14:textId="77777777" w:rsidR="00443D41" w:rsidRPr="006F69B2" w:rsidRDefault="00443D41" w:rsidP="00443D41">
      <w:pPr>
        <w:pStyle w:val="Normal1"/>
        <w:numPr>
          <w:ilvl w:val="0"/>
          <w:numId w:val="15"/>
        </w:numPr>
        <w:contextualSpacing/>
        <w:rPr>
          <w:ins w:id="89" w:author="King Nem" w:date="2017-09-30T20:03:00Z"/>
          <w:rFonts w:ascii="Times New Roman" w:eastAsia="Times New Roman" w:hAnsi="Times New Roman" w:cs="Times New Roman"/>
        </w:rPr>
      </w:pPr>
      <w:ins w:id="90" w:author="King Nem" w:date="2017-09-30T20:03:00Z">
        <w:r w:rsidRPr="006F69B2">
          <w:rPr>
            <w:rFonts w:ascii="Times New Roman" w:eastAsia="Times New Roman" w:hAnsi="Times New Roman" w:cs="Times New Roman"/>
          </w:rPr>
          <w:t xml:space="preserve">Play at </w:t>
        </w:r>
        <w:r>
          <w:rPr>
            <w:rFonts w:ascii="Times New Roman" w:eastAsia="Times New Roman" w:hAnsi="Times New Roman" w:cs="Times New Roman"/>
          </w:rPr>
          <w:t>f</w:t>
        </w:r>
        <w:r w:rsidRPr="006F69B2">
          <w:rPr>
            <w:rFonts w:ascii="Times New Roman" w:eastAsia="Times New Roman" w:hAnsi="Times New Roman" w:cs="Times New Roman"/>
          </w:rPr>
          <w:t xml:space="preserve">ullback and wing positions </w:t>
        </w:r>
      </w:ins>
    </w:p>
    <w:p w14:paraId="3D8EE428" w14:textId="7F9B8FCD" w:rsidR="00443D41" w:rsidRDefault="00443D41" w:rsidP="00443D41">
      <w:pPr>
        <w:pStyle w:val="Normal1"/>
        <w:numPr>
          <w:ilvl w:val="0"/>
          <w:numId w:val="15"/>
        </w:numPr>
        <w:rPr>
          <w:ins w:id="91" w:author="King Nem" w:date="2017-09-30T20:03:00Z"/>
          <w:rFonts w:ascii="Times New Roman" w:eastAsia="Times New Roman" w:hAnsi="Times New Roman" w:cs="Times New Roman"/>
          <w:b/>
          <w:i/>
        </w:rPr>
        <w:pPrChange w:id="92" w:author="King Nem" w:date="2017-09-30T20:03:00Z">
          <w:pPr>
            <w:pStyle w:val="Normal1"/>
          </w:pPr>
        </w:pPrChange>
      </w:pPr>
      <w:ins w:id="93" w:author="King Nem" w:date="2017-09-30T20:03:00Z">
        <w:r w:rsidRPr="006F69B2">
          <w:rPr>
            <w:rFonts w:ascii="Times New Roman" w:eastAsia="Times New Roman" w:hAnsi="Times New Roman" w:cs="Times New Roman"/>
          </w:rPr>
          <w:t>Balanc</w:t>
        </w:r>
        <w:r>
          <w:rPr>
            <w:rFonts w:ascii="Times New Roman" w:eastAsia="Times New Roman" w:hAnsi="Times New Roman" w:cs="Times New Roman"/>
          </w:rPr>
          <w:t>e</w:t>
        </w:r>
        <w:r w:rsidRPr="006F69B2">
          <w:rPr>
            <w:rFonts w:ascii="Times New Roman" w:eastAsia="Times New Roman" w:hAnsi="Times New Roman" w:cs="Times New Roman"/>
          </w:rPr>
          <w:t xml:space="preserve"> school and academics through fall season</w:t>
        </w:r>
      </w:ins>
    </w:p>
    <w:p w14:paraId="003B6B5A" w14:textId="419E1DB0" w:rsidR="0089553C" w:rsidRDefault="00443D41" w:rsidP="0089553C">
      <w:pPr>
        <w:pStyle w:val="Normal1"/>
        <w:rPr>
          <w:ins w:id="94" w:author="King Nem" w:date="2017-09-30T20:16:00Z"/>
          <w:rFonts w:ascii="Times New Roman" w:eastAsia="Times New Roman" w:hAnsi="Times New Roman" w:cs="Times New Roman"/>
        </w:rPr>
        <w:pPrChange w:id="95" w:author="King Nem" w:date="2017-09-30T20:16:00Z">
          <w:pPr>
            <w:pStyle w:val="Normal1"/>
            <w:numPr>
              <w:numId w:val="18"/>
            </w:numPr>
            <w:ind w:left="720" w:hanging="360"/>
            <w:contextualSpacing/>
          </w:pPr>
        </w:pPrChange>
      </w:pPr>
      <w:ins w:id="96" w:author="King Nem" w:date="2017-09-30T20:04:00Z">
        <w:r w:rsidRPr="006F69B2">
          <w:rPr>
            <w:rFonts w:ascii="Times New Roman" w:eastAsia="Times New Roman" w:hAnsi="Times New Roman" w:cs="Times New Roman"/>
            <w:b/>
            <w:i/>
          </w:rPr>
          <w:t>Captain</w:t>
        </w:r>
      </w:ins>
      <w:ins w:id="97" w:author="King Nem" w:date="2017-09-30T20:05:00Z">
        <w:r>
          <w:rPr>
            <w:rFonts w:ascii="Times New Roman" w:eastAsia="Times New Roman" w:hAnsi="Times New Roman" w:cs="Times New Roman"/>
            <w:b/>
            <w:i/>
          </w:rPr>
          <w:t xml:space="preserve"> of Coding Team</w:t>
        </w:r>
      </w:ins>
      <w:ins w:id="98" w:author="King Nem" w:date="2017-09-30T20:00:00Z">
        <w:r w:rsidRPr="006F69B2">
          <w:rPr>
            <w:rFonts w:ascii="Times New Roman" w:eastAsia="Times New Roman" w:hAnsi="Times New Roman" w:cs="Times New Roman"/>
            <w:b/>
          </w:rPr>
          <w:t xml:space="preserve">, Robotics Club                          </w:t>
        </w:r>
      </w:ins>
      <w:ins w:id="99" w:author="King Nem" w:date="2017-09-30T20:17:00Z">
        <w:r w:rsidR="0089553C">
          <w:rPr>
            <w:rFonts w:ascii="Times New Roman" w:eastAsia="Times New Roman" w:hAnsi="Times New Roman" w:cs="Times New Roman"/>
            <w:b/>
          </w:rPr>
          <w:t xml:space="preserve">        </w:t>
        </w:r>
      </w:ins>
      <w:ins w:id="100" w:author="King Nem" w:date="2017-09-30T20:00:00Z">
        <w:r w:rsidRPr="006F69B2">
          <w:rPr>
            <w:rFonts w:ascii="Times New Roman" w:eastAsia="Times New Roman" w:hAnsi="Times New Roman" w:cs="Times New Roman"/>
            <w:b/>
          </w:rPr>
          <w:t xml:space="preserve">                                                   </w:t>
        </w:r>
      </w:ins>
      <w:ins w:id="101" w:author="King Nem" w:date="2017-09-30T20:16:00Z">
        <w:r w:rsidR="0089553C">
          <w:rPr>
            <w:rFonts w:ascii="Times New Roman" w:eastAsia="Times New Roman" w:hAnsi="Times New Roman" w:cs="Times New Roman"/>
            <w:b/>
          </w:rPr>
          <w:tab/>
          <w:t xml:space="preserve">   </w:t>
        </w:r>
      </w:ins>
      <w:ins w:id="102" w:author="King Nem" w:date="2017-09-30T20:17:00Z">
        <w:r w:rsidR="0089553C">
          <w:rPr>
            <w:rFonts w:ascii="Times New Roman" w:eastAsia="Times New Roman" w:hAnsi="Times New Roman" w:cs="Times New Roman"/>
            <w:b/>
          </w:rPr>
          <w:t xml:space="preserve">          </w:t>
        </w:r>
      </w:ins>
      <w:ins w:id="103" w:author="King Nem" w:date="2017-09-30T20:00:00Z">
        <w:r w:rsidRPr="006F69B2">
          <w:rPr>
            <w:rFonts w:ascii="Times New Roman" w:eastAsia="Times New Roman" w:hAnsi="Times New Roman" w:cs="Times New Roman"/>
          </w:rPr>
          <w:t>2016-present</w:t>
        </w:r>
      </w:ins>
    </w:p>
    <w:p w14:paraId="21960FC0" w14:textId="6822203B" w:rsidR="00443D41" w:rsidRPr="006F69B2" w:rsidRDefault="00443D41" w:rsidP="0089553C">
      <w:pPr>
        <w:pStyle w:val="Normal1"/>
        <w:numPr>
          <w:ilvl w:val="0"/>
          <w:numId w:val="25"/>
        </w:numPr>
        <w:rPr>
          <w:ins w:id="104" w:author="King Nem" w:date="2017-09-30T20:00:00Z"/>
          <w:rFonts w:ascii="Times New Roman" w:eastAsia="Times New Roman" w:hAnsi="Times New Roman" w:cs="Times New Roman"/>
        </w:rPr>
        <w:pPrChange w:id="105" w:author="King Nem" w:date="2017-09-30T20:17:00Z">
          <w:pPr>
            <w:pStyle w:val="Normal1"/>
            <w:numPr>
              <w:numId w:val="18"/>
            </w:numPr>
            <w:ind w:left="720" w:hanging="360"/>
            <w:contextualSpacing/>
          </w:pPr>
        </w:pPrChange>
      </w:pPr>
      <w:commentRangeStart w:id="106"/>
      <w:ins w:id="107" w:author="King Nem" w:date="2017-09-30T20:00:00Z">
        <w:r w:rsidRPr="006F69B2">
          <w:rPr>
            <w:rFonts w:ascii="Times New Roman" w:eastAsia="Times New Roman" w:hAnsi="Times New Roman" w:cs="Times New Roman"/>
          </w:rPr>
          <w:t>Develop the code for a well-functioning robot</w:t>
        </w:r>
        <w:r>
          <w:rPr>
            <w:rFonts w:ascii="Times New Roman" w:eastAsia="Times New Roman" w:hAnsi="Times New Roman" w:cs="Times New Roman"/>
          </w:rPr>
          <w:t xml:space="preserve"> developed for FIRST robotics competition</w:t>
        </w:r>
      </w:ins>
    </w:p>
    <w:p w14:paraId="14E70E52" w14:textId="77777777" w:rsidR="00443D41" w:rsidRPr="006F69B2" w:rsidRDefault="00443D41" w:rsidP="00443D41">
      <w:pPr>
        <w:pStyle w:val="Normal1"/>
        <w:numPr>
          <w:ilvl w:val="0"/>
          <w:numId w:val="18"/>
        </w:numPr>
        <w:contextualSpacing/>
        <w:rPr>
          <w:ins w:id="108" w:author="King Nem" w:date="2017-09-30T20:00:00Z"/>
          <w:rFonts w:ascii="Times New Roman" w:eastAsia="Times New Roman" w:hAnsi="Times New Roman" w:cs="Times New Roman"/>
        </w:rPr>
      </w:pPr>
      <w:ins w:id="109" w:author="King Nem" w:date="2017-09-30T20:00:00Z">
        <w:r>
          <w:rPr>
            <w:rFonts w:ascii="Times New Roman" w:eastAsia="Times New Roman" w:hAnsi="Times New Roman" w:cs="Times New Roman"/>
          </w:rPr>
          <w:t xml:space="preserve">Lead the robotics team as one of two drivers </w:t>
        </w:r>
        <w:r w:rsidRPr="006F69B2">
          <w:rPr>
            <w:rFonts w:ascii="Times New Roman" w:eastAsia="Times New Roman" w:hAnsi="Times New Roman" w:cs="Times New Roman"/>
          </w:rPr>
          <w:t>in two FRIST robotics competitions</w:t>
        </w:r>
      </w:ins>
    </w:p>
    <w:commentRangeEnd w:id="106"/>
    <w:p w14:paraId="7DB15EDB" w14:textId="066451D7" w:rsidR="0089553C" w:rsidRDefault="00443D41" w:rsidP="0089553C">
      <w:pPr>
        <w:pStyle w:val="Normal1"/>
        <w:rPr>
          <w:ins w:id="110" w:author="King Nem" w:date="2017-09-30T20:17:00Z"/>
          <w:rFonts w:ascii="Times New Roman" w:eastAsia="Times New Roman" w:hAnsi="Times New Roman" w:cs="Times New Roman"/>
        </w:rPr>
        <w:pPrChange w:id="111" w:author="King Nem" w:date="2017-09-30T20:17:00Z">
          <w:pPr>
            <w:pStyle w:val="Normal1"/>
            <w:numPr>
              <w:numId w:val="19"/>
            </w:numPr>
            <w:ind w:left="720" w:hanging="360"/>
            <w:contextualSpacing/>
          </w:pPr>
        </w:pPrChange>
      </w:pPr>
      <w:ins w:id="112" w:author="King Nem" w:date="2017-09-30T20:00:00Z">
        <w:r w:rsidRPr="006F69B2">
          <w:rPr>
            <w:rStyle w:val="CommentReference"/>
            <w:rFonts w:ascii="Times New Roman" w:hAnsi="Times New Roman" w:cs="Times New Roman"/>
            <w:sz w:val="22"/>
            <w:szCs w:val="22"/>
          </w:rPr>
          <w:commentReference w:id="106"/>
        </w:r>
      </w:ins>
      <w:ins w:id="113" w:author="King Nem" w:date="2017-09-30T20:01:00Z">
        <w:r w:rsidRPr="00443D41">
          <w:rPr>
            <w:rFonts w:ascii="Times New Roman" w:eastAsia="Times New Roman" w:hAnsi="Times New Roman" w:cs="Times New Roman"/>
            <w:b/>
            <w:i/>
          </w:rPr>
          <w:t xml:space="preserve"> </w:t>
        </w:r>
        <w:r>
          <w:rPr>
            <w:rFonts w:ascii="Times New Roman" w:eastAsia="Times New Roman" w:hAnsi="Times New Roman" w:cs="Times New Roman"/>
            <w:b/>
            <w:i/>
          </w:rPr>
          <w:t>Secretary</w:t>
        </w:r>
        <w:r w:rsidRPr="00F26606">
          <w:rPr>
            <w:rFonts w:ascii="Times New Roman" w:eastAsia="Times New Roman" w:hAnsi="Times New Roman" w:cs="Times New Roman"/>
            <w:b/>
          </w:rPr>
          <w:t xml:space="preserve">, Alpha Achievers                                                                                                </w:t>
        </w:r>
      </w:ins>
      <w:ins w:id="114" w:author="King Nem" w:date="2017-09-30T20:17:00Z">
        <w:r w:rsidR="0089553C">
          <w:rPr>
            <w:rFonts w:ascii="Times New Roman" w:eastAsia="Times New Roman" w:hAnsi="Times New Roman" w:cs="Times New Roman"/>
            <w:b/>
          </w:rPr>
          <w:t xml:space="preserve">                </w:t>
        </w:r>
        <w:r w:rsidR="0089553C">
          <w:rPr>
            <w:rFonts w:ascii="Times New Roman" w:eastAsia="Times New Roman" w:hAnsi="Times New Roman" w:cs="Times New Roman"/>
            <w:b/>
          </w:rPr>
          <w:tab/>
        </w:r>
      </w:ins>
      <w:ins w:id="115" w:author="King Nem" w:date="2017-09-30T20:01:00Z">
        <w:r w:rsidRPr="00F26606">
          <w:rPr>
            <w:rFonts w:ascii="Times New Roman" w:eastAsia="Times New Roman" w:hAnsi="Times New Roman" w:cs="Times New Roman"/>
          </w:rPr>
          <w:t>2016-present</w:t>
        </w:r>
      </w:ins>
    </w:p>
    <w:p w14:paraId="5BA4AD05" w14:textId="04C7BD2F" w:rsidR="00443D41" w:rsidRPr="006F69B2" w:rsidRDefault="00443D41" w:rsidP="0089553C">
      <w:pPr>
        <w:pStyle w:val="Normal1"/>
        <w:numPr>
          <w:ilvl w:val="0"/>
          <w:numId w:val="18"/>
        </w:numPr>
        <w:rPr>
          <w:ins w:id="116" w:author="King Nem" w:date="2017-09-30T20:01:00Z"/>
          <w:rFonts w:ascii="Times New Roman" w:eastAsia="Times New Roman" w:hAnsi="Times New Roman" w:cs="Times New Roman"/>
        </w:rPr>
        <w:pPrChange w:id="117" w:author="King Nem" w:date="2017-09-30T20:17:00Z">
          <w:pPr>
            <w:pStyle w:val="Normal1"/>
            <w:numPr>
              <w:numId w:val="19"/>
            </w:numPr>
            <w:ind w:left="720" w:hanging="360"/>
            <w:contextualSpacing/>
          </w:pPr>
        </w:pPrChange>
      </w:pPr>
      <w:ins w:id="118" w:author="King Nem" w:date="2017-09-30T20:01:00Z">
        <w:r>
          <w:rPr>
            <w:rFonts w:ascii="Times New Roman" w:eastAsia="Times New Roman" w:hAnsi="Times New Roman" w:cs="Times New Roman"/>
          </w:rPr>
          <w:t>T</w:t>
        </w:r>
        <w:r w:rsidRPr="006F69B2">
          <w:rPr>
            <w:rFonts w:ascii="Times New Roman" w:eastAsia="Times New Roman" w:hAnsi="Times New Roman" w:cs="Times New Roman"/>
          </w:rPr>
          <w:t xml:space="preserve">utor at nearby elementary schools for </w:t>
        </w:r>
        <w:r>
          <w:rPr>
            <w:rFonts w:ascii="Times New Roman" w:eastAsia="Times New Roman" w:hAnsi="Times New Roman" w:cs="Times New Roman"/>
          </w:rPr>
          <w:t>two</w:t>
        </w:r>
        <w:r w:rsidRPr="006F69B2">
          <w:rPr>
            <w:rFonts w:ascii="Times New Roman" w:eastAsia="Times New Roman" w:hAnsi="Times New Roman" w:cs="Times New Roman"/>
          </w:rPr>
          <w:t xml:space="preserve"> hours </w:t>
        </w:r>
        <w:r>
          <w:rPr>
            <w:rFonts w:ascii="Times New Roman" w:eastAsia="Times New Roman" w:hAnsi="Times New Roman" w:cs="Times New Roman"/>
          </w:rPr>
          <w:t>per</w:t>
        </w:r>
        <w:r w:rsidRPr="006F69B2">
          <w:rPr>
            <w:rFonts w:ascii="Times New Roman" w:eastAsia="Times New Roman" w:hAnsi="Times New Roman" w:cs="Times New Roman"/>
          </w:rPr>
          <w:t xml:space="preserve"> week</w:t>
        </w:r>
      </w:ins>
    </w:p>
    <w:p w14:paraId="578E7C52" w14:textId="77777777" w:rsidR="00443D41" w:rsidRPr="006F69B2" w:rsidRDefault="00443D41" w:rsidP="00443D41">
      <w:pPr>
        <w:pStyle w:val="Normal1"/>
        <w:numPr>
          <w:ilvl w:val="0"/>
          <w:numId w:val="19"/>
        </w:numPr>
        <w:rPr>
          <w:ins w:id="119" w:author="King Nem" w:date="2017-09-30T20:01:00Z"/>
          <w:rFonts w:ascii="Times New Roman" w:eastAsia="Times New Roman" w:hAnsi="Times New Roman" w:cs="Times New Roman"/>
        </w:rPr>
      </w:pPr>
      <w:ins w:id="120" w:author="King Nem" w:date="2017-09-30T20:01:00Z">
        <w:r w:rsidRPr="006F69B2">
          <w:rPr>
            <w:rFonts w:ascii="Times New Roman" w:eastAsia="Times New Roman" w:hAnsi="Times New Roman" w:cs="Times New Roman"/>
          </w:rPr>
          <w:t>Work concession stands during sporting events</w:t>
        </w:r>
      </w:ins>
    </w:p>
    <w:p w14:paraId="512C8E79" w14:textId="4257C27E" w:rsidR="0089553C" w:rsidRDefault="00443D41" w:rsidP="0089553C">
      <w:pPr>
        <w:pStyle w:val="Normal1"/>
        <w:rPr>
          <w:ins w:id="121" w:author="King Nem" w:date="2017-09-30T20:17:00Z"/>
          <w:rFonts w:ascii="Times New Roman" w:eastAsia="Times New Roman" w:hAnsi="Times New Roman" w:cs="Times New Roman"/>
        </w:rPr>
        <w:pPrChange w:id="122" w:author="King Nem" w:date="2017-09-30T20:17:00Z">
          <w:pPr>
            <w:pStyle w:val="Normal1"/>
            <w:numPr>
              <w:numId w:val="20"/>
            </w:numPr>
            <w:ind w:left="720" w:hanging="360"/>
            <w:contextualSpacing/>
          </w:pPr>
        </w:pPrChange>
      </w:pPr>
      <w:ins w:id="123" w:author="King Nem" w:date="2017-09-30T20:01:00Z">
        <w:r w:rsidRPr="006F69B2">
          <w:rPr>
            <w:rFonts w:ascii="Times New Roman" w:eastAsia="Times New Roman" w:hAnsi="Times New Roman" w:cs="Times New Roman"/>
            <w:b/>
            <w:i/>
          </w:rPr>
          <w:t>Member</w:t>
        </w:r>
        <w:r w:rsidRPr="006F69B2">
          <w:rPr>
            <w:rFonts w:ascii="Times New Roman" w:eastAsia="Times New Roman" w:hAnsi="Times New Roman" w:cs="Times New Roman"/>
            <w:b/>
          </w:rPr>
          <w:t xml:space="preserve">, National Honor Society                                                                              </w:t>
        </w:r>
      </w:ins>
      <w:ins w:id="124" w:author="King Nem" w:date="2017-09-30T20:18:00Z">
        <w:r w:rsidR="0089553C">
          <w:rPr>
            <w:rFonts w:ascii="Times New Roman" w:eastAsia="Times New Roman" w:hAnsi="Times New Roman" w:cs="Times New Roman"/>
            <w:b/>
          </w:rPr>
          <w:t xml:space="preserve">          </w:t>
        </w:r>
      </w:ins>
      <w:ins w:id="125" w:author="King Nem" w:date="2017-09-30T20:17:00Z">
        <w:r w:rsidR="0089553C">
          <w:rPr>
            <w:rFonts w:ascii="Times New Roman" w:eastAsia="Times New Roman" w:hAnsi="Times New Roman" w:cs="Times New Roman"/>
            <w:b/>
          </w:rPr>
          <w:tab/>
        </w:r>
        <w:r w:rsidR="0089553C">
          <w:rPr>
            <w:rFonts w:ascii="Times New Roman" w:eastAsia="Times New Roman" w:hAnsi="Times New Roman" w:cs="Times New Roman"/>
            <w:b/>
          </w:rPr>
          <w:tab/>
        </w:r>
      </w:ins>
      <w:ins w:id="126" w:author="King Nem" w:date="2017-09-30T20:01:00Z">
        <w:r w:rsidRPr="006F69B2">
          <w:rPr>
            <w:rFonts w:ascii="Times New Roman" w:eastAsia="Times New Roman" w:hAnsi="Times New Roman" w:cs="Times New Roman"/>
            <w:b/>
          </w:rPr>
          <w:t xml:space="preserve">      </w:t>
        </w:r>
      </w:ins>
      <w:ins w:id="127" w:author="King Nem" w:date="2017-09-30T20:18:00Z">
        <w:r w:rsidR="0089553C">
          <w:rPr>
            <w:rFonts w:ascii="Times New Roman" w:eastAsia="Times New Roman" w:hAnsi="Times New Roman" w:cs="Times New Roman"/>
            <w:b/>
          </w:rPr>
          <w:t xml:space="preserve">       </w:t>
        </w:r>
      </w:ins>
      <w:ins w:id="128" w:author="King Nem" w:date="2017-09-30T20:01:00Z">
        <w:r w:rsidRPr="006F69B2">
          <w:rPr>
            <w:rFonts w:ascii="Times New Roman" w:eastAsia="Times New Roman" w:hAnsi="Times New Roman" w:cs="Times New Roman"/>
          </w:rPr>
          <w:t>2017-present</w:t>
        </w:r>
      </w:ins>
    </w:p>
    <w:p w14:paraId="338595F2" w14:textId="2479011D" w:rsidR="00443D41" w:rsidRPr="00F26606" w:rsidRDefault="00443D41" w:rsidP="0089553C">
      <w:pPr>
        <w:pStyle w:val="Normal1"/>
        <w:numPr>
          <w:ilvl w:val="0"/>
          <w:numId w:val="19"/>
        </w:numPr>
        <w:rPr>
          <w:ins w:id="129" w:author="King Nem" w:date="2017-09-30T20:01:00Z"/>
          <w:rFonts w:ascii="Times New Roman" w:eastAsia="Times New Roman" w:hAnsi="Times New Roman" w:cs="Times New Roman"/>
        </w:rPr>
        <w:pPrChange w:id="130" w:author="King Nem" w:date="2017-09-30T20:17:00Z">
          <w:pPr>
            <w:pStyle w:val="Normal1"/>
            <w:numPr>
              <w:numId w:val="20"/>
            </w:numPr>
            <w:ind w:left="720" w:hanging="360"/>
            <w:contextualSpacing/>
          </w:pPr>
        </w:pPrChange>
      </w:pPr>
      <w:ins w:id="131" w:author="King Nem" w:date="2017-09-30T20:01:00Z">
        <w:r w:rsidRPr="006F69B2">
          <w:rPr>
            <w:rFonts w:ascii="Times New Roman" w:eastAsia="Times New Roman" w:hAnsi="Times New Roman" w:cs="Times New Roman"/>
          </w:rPr>
          <w:t>Perform community service</w:t>
        </w:r>
        <w:r>
          <w:rPr>
            <w:rFonts w:ascii="Times New Roman" w:eastAsia="Times New Roman" w:hAnsi="Times New Roman" w:cs="Times New Roman"/>
          </w:rPr>
          <w:t xml:space="preserve"> by working concession stands at public events</w:t>
        </w:r>
      </w:ins>
    </w:p>
    <w:p w14:paraId="26D62A99" w14:textId="77777777" w:rsidR="00443D41" w:rsidRPr="00F26606" w:rsidRDefault="00443D41" w:rsidP="00443D41">
      <w:pPr>
        <w:pStyle w:val="Normal1"/>
        <w:numPr>
          <w:ilvl w:val="0"/>
          <w:numId w:val="20"/>
        </w:numPr>
        <w:contextualSpacing/>
        <w:rPr>
          <w:ins w:id="132" w:author="King Nem" w:date="2017-09-30T20:01:00Z"/>
          <w:rFonts w:ascii="Times New Roman" w:eastAsia="Times New Roman" w:hAnsi="Times New Roman" w:cs="Times New Roman"/>
        </w:rPr>
      </w:pPr>
      <w:ins w:id="133" w:author="King Nem" w:date="2017-09-30T20:01:00Z">
        <w:r w:rsidRPr="006F69B2">
          <w:rPr>
            <w:rFonts w:ascii="Times New Roman" w:eastAsia="Times New Roman" w:hAnsi="Times New Roman" w:cs="Times New Roman"/>
          </w:rPr>
          <w:t xml:space="preserve">Help </w:t>
        </w:r>
        <w:r>
          <w:rPr>
            <w:rFonts w:ascii="Times New Roman" w:eastAsia="Times New Roman" w:hAnsi="Times New Roman" w:cs="Times New Roman"/>
          </w:rPr>
          <w:t>organize</w:t>
        </w:r>
        <w:r w:rsidRPr="00F26606">
          <w:rPr>
            <w:rFonts w:ascii="Times New Roman" w:eastAsia="Times New Roman" w:hAnsi="Times New Roman" w:cs="Times New Roman"/>
          </w:rPr>
          <w:t xml:space="preserve"> </w:t>
        </w:r>
        <w:r w:rsidRPr="006F69B2">
          <w:rPr>
            <w:rFonts w:ascii="Times New Roman" w:eastAsia="Times New Roman" w:hAnsi="Times New Roman" w:cs="Times New Roman"/>
          </w:rPr>
          <w:t>school event</w:t>
        </w:r>
        <w:r>
          <w:rPr>
            <w:rFonts w:ascii="Times New Roman" w:eastAsia="Times New Roman" w:hAnsi="Times New Roman" w:cs="Times New Roman"/>
          </w:rPr>
          <w:t>s</w:t>
        </w:r>
        <w:r w:rsidRPr="00F26606">
          <w:rPr>
            <w:rFonts w:ascii="Times New Roman" w:eastAsia="Times New Roman" w:hAnsi="Times New Roman" w:cs="Times New Roman"/>
          </w:rPr>
          <w:t xml:space="preserve"> </w:t>
        </w:r>
        <w:r>
          <w:rPr>
            <w:rFonts w:ascii="Times New Roman" w:eastAsia="Times New Roman" w:hAnsi="Times New Roman" w:cs="Times New Roman"/>
          </w:rPr>
          <w:t>such as</w:t>
        </w:r>
        <w:r w:rsidRPr="00F26606">
          <w:rPr>
            <w:rFonts w:ascii="Times New Roman" w:eastAsia="Times New Roman" w:hAnsi="Times New Roman" w:cs="Times New Roman"/>
          </w:rPr>
          <w:t xml:space="preserve"> </w:t>
        </w:r>
        <w:r>
          <w:rPr>
            <w:rFonts w:ascii="Times New Roman" w:eastAsia="Times New Roman" w:hAnsi="Times New Roman" w:cs="Times New Roman"/>
          </w:rPr>
          <w:t>the “</w:t>
        </w:r>
        <w:r w:rsidRPr="00F26606">
          <w:rPr>
            <w:rFonts w:ascii="Times New Roman" w:eastAsia="Times New Roman" w:hAnsi="Times New Roman" w:cs="Times New Roman"/>
          </w:rPr>
          <w:t xml:space="preserve">Physics is </w:t>
        </w:r>
        <w:r>
          <w:rPr>
            <w:rFonts w:ascii="Times New Roman" w:eastAsia="Times New Roman" w:hAnsi="Times New Roman" w:cs="Times New Roman"/>
          </w:rPr>
          <w:t>F</w:t>
        </w:r>
        <w:r w:rsidRPr="00F26606">
          <w:rPr>
            <w:rFonts w:ascii="Times New Roman" w:eastAsia="Times New Roman" w:hAnsi="Times New Roman" w:cs="Times New Roman"/>
          </w:rPr>
          <w:t>un</w:t>
        </w:r>
        <w:r>
          <w:rPr>
            <w:rFonts w:ascii="Times New Roman" w:eastAsia="Times New Roman" w:hAnsi="Times New Roman" w:cs="Times New Roman"/>
          </w:rPr>
          <w:t>”</w:t>
        </w:r>
        <w:r w:rsidRPr="00F26606">
          <w:rPr>
            <w:rFonts w:ascii="Times New Roman" w:eastAsia="Times New Roman" w:hAnsi="Times New Roman" w:cs="Times New Roman"/>
          </w:rPr>
          <w:t xml:space="preserve"> competition  </w:t>
        </w:r>
      </w:ins>
    </w:p>
    <w:p w14:paraId="1B786A45" w14:textId="66F7C5FB" w:rsidR="00443D41" w:rsidRPr="006F69B2" w:rsidRDefault="00443D41" w:rsidP="00443D41">
      <w:pPr>
        <w:pStyle w:val="Normal1"/>
        <w:rPr>
          <w:ins w:id="134" w:author="King Nem" w:date="2017-09-30T20:01:00Z"/>
          <w:rFonts w:ascii="Times New Roman" w:eastAsia="Times New Roman" w:hAnsi="Times New Roman" w:cs="Times New Roman"/>
          <w:b/>
          <w:color w:val="auto"/>
        </w:rPr>
      </w:pPr>
      <w:ins w:id="135" w:author="King Nem" w:date="2017-09-30T20:01:00Z">
        <w:r w:rsidRPr="006F69B2">
          <w:rPr>
            <w:rStyle w:val="CommentReference"/>
            <w:rFonts w:ascii="Times New Roman" w:hAnsi="Times New Roman" w:cs="Times New Roman"/>
            <w:sz w:val="22"/>
            <w:szCs w:val="22"/>
          </w:rPr>
          <w:commentReference w:id="136"/>
        </w:r>
        <w:r w:rsidRPr="00443D41">
          <w:rPr>
            <w:rFonts w:ascii="Times New Roman" w:eastAsia="Times New Roman" w:hAnsi="Times New Roman" w:cs="Times New Roman"/>
            <w:b/>
            <w:i/>
          </w:rPr>
          <w:t xml:space="preserve"> </w:t>
        </w:r>
        <w:r w:rsidRPr="006F69B2">
          <w:rPr>
            <w:rFonts w:ascii="Times New Roman" w:eastAsia="Times New Roman" w:hAnsi="Times New Roman" w:cs="Times New Roman"/>
            <w:b/>
            <w:i/>
          </w:rPr>
          <w:t>Treasurer</w:t>
        </w:r>
        <w:r w:rsidRPr="00F26606">
          <w:rPr>
            <w:rFonts w:ascii="Times New Roman" w:eastAsia="Times New Roman" w:hAnsi="Times New Roman" w:cs="Times New Roman"/>
            <w:b/>
          </w:rPr>
          <w:t>, Class Council</w:t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</w:r>
        <w:r w:rsidRPr="00F26606">
          <w:rPr>
            <w:rFonts w:ascii="Times New Roman" w:eastAsia="Times New Roman" w:hAnsi="Times New Roman" w:cs="Times New Roman"/>
            <w:b/>
          </w:rPr>
          <w:tab/>
          <w:t xml:space="preserve">       </w:t>
        </w:r>
      </w:ins>
      <w:ins w:id="137" w:author="King Nem" w:date="2017-09-30T20:28:00Z">
        <w:r w:rsidR="00B30977">
          <w:rPr>
            <w:rFonts w:ascii="Times New Roman" w:eastAsia="Times New Roman" w:hAnsi="Times New Roman" w:cs="Times New Roman"/>
            <w:b/>
          </w:rPr>
          <w:t xml:space="preserve">                            </w:t>
        </w:r>
      </w:ins>
      <w:ins w:id="138" w:author="King Nem" w:date="2017-09-30T20:01:00Z">
        <w:r w:rsidRPr="00F26606">
          <w:rPr>
            <w:rFonts w:ascii="Times New Roman" w:eastAsia="Times New Roman" w:hAnsi="Times New Roman" w:cs="Times New Roman"/>
            <w:b/>
          </w:rPr>
          <w:t xml:space="preserve">   </w:t>
        </w:r>
        <w:r w:rsidRPr="006F69B2">
          <w:rPr>
            <w:rFonts w:ascii="Times New Roman" w:eastAsia="Times New Roman" w:hAnsi="Times New Roman" w:cs="Times New Roman"/>
            <w:b/>
          </w:rPr>
          <w:t xml:space="preserve"> </w:t>
        </w:r>
        <w:r w:rsidRPr="006F69B2">
          <w:rPr>
            <w:rFonts w:ascii="Times New Roman" w:eastAsia="Times New Roman" w:hAnsi="Times New Roman" w:cs="Times New Roman"/>
            <w:color w:val="auto"/>
          </w:rPr>
          <w:t>2015-present</w:t>
        </w:r>
      </w:ins>
    </w:p>
    <w:p w14:paraId="759191DC" w14:textId="77777777" w:rsidR="00443D41" w:rsidRPr="006F69B2" w:rsidRDefault="00443D41" w:rsidP="00443D41">
      <w:pPr>
        <w:pStyle w:val="Normal1"/>
        <w:numPr>
          <w:ilvl w:val="0"/>
          <w:numId w:val="16"/>
        </w:numPr>
        <w:contextualSpacing/>
        <w:rPr>
          <w:ins w:id="139" w:author="King Nem" w:date="2017-09-30T20:01:00Z"/>
          <w:rFonts w:ascii="Times New Roman" w:eastAsia="Times New Roman" w:hAnsi="Times New Roman" w:cs="Times New Roman"/>
        </w:rPr>
      </w:pPr>
      <w:ins w:id="140" w:author="King Nem" w:date="2017-09-30T20:01:00Z">
        <w:r>
          <w:rPr>
            <w:rFonts w:ascii="Times New Roman" w:eastAsia="Times New Roman" w:hAnsi="Times New Roman" w:cs="Times New Roman"/>
          </w:rPr>
          <w:t xml:space="preserve">Organize a </w:t>
        </w:r>
        <w:r w:rsidRPr="006F69B2">
          <w:rPr>
            <w:rFonts w:ascii="Times New Roman" w:eastAsia="Times New Roman" w:hAnsi="Times New Roman" w:cs="Times New Roman"/>
          </w:rPr>
          <w:t>school fundraiser</w:t>
        </w:r>
        <w:r>
          <w:rPr>
            <w:rFonts w:ascii="Times New Roman" w:eastAsia="Times New Roman" w:hAnsi="Times New Roman" w:cs="Times New Roman"/>
          </w:rPr>
          <w:t xml:space="preserve"> auction</w:t>
        </w:r>
        <w:r w:rsidRPr="006F69B2">
          <w:rPr>
            <w:rFonts w:ascii="Times New Roman" w:eastAsia="Times New Roman" w:hAnsi="Times New Roman" w:cs="Times New Roman"/>
          </w:rPr>
          <w:t xml:space="preserve"> for the class of 2018</w:t>
        </w:r>
        <w:r>
          <w:rPr>
            <w:rFonts w:ascii="Times New Roman" w:eastAsia="Times New Roman" w:hAnsi="Times New Roman" w:cs="Times New Roman"/>
          </w:rPr>
          <w:t xml:space="preserve"> prom</w:t>
        </w:r>
      </w:ins>
    </w:p>
    <w:p w14:paraId="0A88E2DC" w14:textId="6C9598FC" w:rsidR="00443D41" w:rsidRDefault="00443D41" w:rsidP="00443D41">
      <w:pPr>
        <w:pStyle w:val="Normal1"/>
        <w:numPr>
          <w:ilvl w:val="0"/>
          <w:numId w:val="16"/>
        </w:numPr>
        <w:rPr>
          <w:ins w:id="141" w:author="King Nem" w:date="2017-09-30T20:01:00Z"/>
          <w:rFonts w:ascii="Times New Roman" w:eastAsia="Times New Roman" w:hAnsi="Times New Roman" w:cs="Times New Roman"/>
          <w:b/>
          <w:i/>
        </w:rPr>
        <w:pPrChange w:id="142" w:author="King Nem" w:date="2017-09-30T20:02:00Z">
          <w:pPr>
            <w:pStyle w:val="Normal1"/>
          </w:pPr>
        </w:pPrChange>
      </w:pPr>
      <w:ins w:id="143" w:author="King Nem" w:date="2017-09-30T20:01:00Z">
        <w:r>
          <w:rPr>
            <w:rFonts w:ascii="Times New Roman" w:eastAsia="Times New Roman" w:hAnsi="Times New Roman" w:cs="Times New Roman"/>
          </w:rPr>
          <w:t>Collect</w:t>
        </w:r>
        <w:r w:rsidRPr="006F69B2">
          <w:rPr>
            <w:rFonts w:ascii="Times New Roman" w:eastAsia="Times New Roman" w:hAnsi="Times New Roman" w:cs="Times New Roman"/>
          </w:rPr>
          <w:t xml:space="preserve"> </w:t>
        </w:r>
        <w:r>
          <w:rPr>
            <w:rFonts w:ascii="Times New Roman" w:eastAsia="Times New Roman" w:hAnsi="Times New Roman" w:cs="Times New Roman"/>
          </w:rPr>
          <w:t xml:space="preserve">canned food </w:t>
        </w:r>
        <w:r w:rsidRPr="006F69B2">
          <w:rPr>
            <w:rFonts w:ascii="Times New Roman" w:eastAsia="Times New Roman" w:hAnsi="Times New Roman" w:cs="Times New Roman"/>
          </w:rPr>
          <w:t xml:space="preserve">donations </w:t>
        </w:r>
        <w:r>
          <w:rPr>
            <w:rFonts w:ascii="Times New Roman" w:eastAsia="Times New Roman" w:hAnsi="Times New Roman" w:cs="Times New Roman"/>
          </w:rPr>
          <w:t>for</w:t>
        </w:r>
        <w:r w:rsidRPr="006F69B2">
          <w:rPr>
            <w:rFonts w:ascii="Times New Roman" w:eastAsia="Times New Roman" w:hAnsi="Times New Roman" w:cs="Times New Roman"/>
          </w:rPr>
          <w:t xml:space="preserve"> </w:t>
        </w:r>
        <w:r w:rsidRPr="006F69B2">
          <w:rPr>
            <w:rFonts w:ascii="Times New Roman" w:eastAsia="Times New Roman" w:hAnsi="Times New Roman" w:cs="Times New Roman"/>
          </w:rPr>
          <w:t>the food bank</w:t>
        </w:r>
      </w:ins>
    </w:p>
    <w:p w14:paraId="6E71C785" w14:textId="1CEB50D6" w:rsidR="005C0FEE" w:rsidRPr="00F26606" w:rsidDel="00443D41" w:rsidRDefault="005C0FEE">
      <w:pPr>
        <w:pStyle w:val="Normal1"/>
        <w:rPr>
          <w:del w:id="144" w:author="King Nem" w:date="2017-09-30T20:00:00Z"/>
          <w:rFonts w:ascii="Times New Roman" w:eastAsia="Times New Roman" w:hAnsi="Times New Roman" w:cs="Times New Roman"/>
          <w:rPrChange w:id="145" w:author="King Nem" w:date="2017-09-30T19:33:00Z">
            <w:rPr>
              <w:del w:id="146" w:author="King Nem" w:date="2017-09-30T20:00:00Z"/>
              <w:rFonts w:ascii="Times New Roman" w:eastAsia="Times New Roman" w:hAnsi="Times New Roman" w:cs="Times New Roman"/>
            </w:rPr>
          </w:rPrChange>
        </w:rPr>
      </w:pPr>
      <w:del w:id="147" w:author="King Nem" w:date="2017-09-30T20:00:00Z">
        <w:r w:rsidRPr="00E5437F" w:rsidDel="00443D41">
          <w:rPr>
            <w:rFonts w:ascii="Times New Roman" w:eastAsia="Times New Roman" w:hAnsi="Times New Roman" w:cs="Times New Roman"/>
            <w:b/>
            <w:i/>
            <w:rPrChange w:id="148" w:author="King Nem" w:date="2017-09-30T19:43:00Z">
              <w:rPr>
                <w:rFonts w:ascii="Times New Roman" w:eastAsia="Times New Roman" w:hAnsi="Times New Roman" w:cs="Times New Roman"/>
                <w:b/>
              </w:rPr>
            </w:rPrChange>
          </w:rPr>
          <w:delText>Member</w:delText>
        </w:r>
        <w:r w:rsidRPr="00F26606" w:rsidDel="00443D41">
          <w:rPr>
            <w:rFonts w:ascii="Times New Roman" w:eastAsia="Times New Roman" w:hAnsi="Times New Roman" w:cs="Times New Roman"/>
            <w:b/>
            <w:rPrChange w:id="149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, Student </w:delText>
        </w:r>
        <w:r w:rsidR="00420FC3" w:rsidRPr="00F26606" w:rsidDel="00443D41">
          <w:rPr>
            <w:rFonts w:ascii="Times New Roman" w:eastAsia="Times New Roman" w:hAnsi="Times New Roman" w:cs="Times New Roman"/>
            <w:b/>
            <w:rPrChange w:id="150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>Government Association</w:delText>
        </w:r>
        <w:r w:rsidRPr="00F26606" w:rsidDel="00443D41">
          <w:rPr>
            <w:rFonts w:ascii="Times New Roman" w:eastAsia="Times New Roman" w:hAnsi="Times New Roman" w:cs="Times New Roman"/>
            <w:b/>
            <w:rPrChange w:id="151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                                                                 </w:delText>
        </w:r>
        <w:r w:rsidRPr="00F26606" w:rsidDel="00443D41">
          <w:rPr>
            <w:rFonts w:ascii="Times New Roman" w:eastAsia="Times New Roman" w:hAnsi="Times New Roman" w:cs="Times New Roman"/>
            <w:rPrChange w:id="15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2017-Present</w:delText>
        </w:r>
      </w:del>
    </w:p>
    <w:p w14:paraId="5FE00E0E" w14:textId="3B8CA11E" w:rsidR="005C0FEE" w:rsidRPr="00F26606" w:rsidDel="00443D41" w:rsidRDefault="005C0FEE" w:rsidP="005C0FEE">
      <w:pPr>
        <w:pStyle w:val="Normal1"/>
        <w:numPr>
          <w:ilvl w:val="0"/>
          <w:numId w:val="14"/>
        </w:numPr>
        <w:rPr>
          <w:del w:id="153" w:author="King Nem" w:date="2017-09-30T20:00:00Z"/>
          <w:rFonts w:ascii="Times New Roman" w:eastAsia="Times New Roman" w:hAnsi="Times New Roman" w:cs="Times New Roman"/>
          <w:rPrChange w:id="154" w:author="King Nem" w:date="2017-09-30T19:33:00Z">
            <w:rPr>
              <w:del w:id="155" w:author="King Nem" w:date="2017-09-30T20:00:00Z"/>
              <w:rFonts w:ascii="Times New Roman" w:eastAsia="Times New Roman" w:hAnsi="Times New Roman" w:cs="Times New Roman"/>
            </w:rPr>
          </w:rPrChange>
        </w:rPr>
      </w:pPr>
    </w:p>
    <w:p w14:paraId="32CB4EE0" w14:textId="667ED7A0" w:rsidR="00E9326F" w:rsidRPr="00F26606" w:rsidRDefault="00E9326F">
      <w:pPr>
        <w:pStyle w:val="Normal1"/>
        <w:rPr>
          <w:rFonts w:ascii="Times New Roman" w:eastAsia="Times New Roman" w:hAnsi="Times New Roman" w:cs="Times New Roman"/>
          <w:rPrChange w:id="156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E5437F">
        <w:rPr>
          <w:rFonts w:ascii="Times New Roman" w:eastAsia="Times New Roman" w:hAnsi="Times New Roman" w:cs="Times New Roman"/>
          <w:b/>
          <w:i/>
          <w:rPrChange w:id="157" w:author="King Nem" w:date="2017-09-30T19:43:00Z">
            <w:rPr>
              <w:rFonts w:ascii="Times New Roman" w:eastAsia="Times New Roman" w:hAnsi="Times New Roman" w:cs="Times New Roman"/>
              <w:b/>
            </w:rPr>
          </w:rPrChange>
        </w:rPr>
        <w:t>Student Aid</w:t>
      </w:r>
      <w:r w:rsidRPr="00F26606">
        <w:rPr>
          <w:rFonts w:ascii="Times New Roman" w:eastAsia="Times New Roman" w:hAnsi="Times New Roman" w:cs="Times New Roman"/>
          <w:b/>
          <w:rPrChange w:id="158" w:author="King Nem" w:date="2017-09-30T19:33:00Z">
            <w:rPr>
              <w:rFonts w:ascii="Times New Roman" w:eastAsia="Times New Roman" w:hAnsi="Times New Roman" w:cs="Times New Roman"/>
              <w:b/>
            </w:rPr>
          </w:rPrChange>
        </w:rPr>
        <w:t xml:space="preserve">, Spanish II                                                                                                 </w:t>
      </w:r>
      <w:ins w:id="159" w:author="King Nem" w:date="2017-09-30T20:28:00Z">
        <w:r w:rsidR="00B30977">
          <w:rPr>
            <w:rFonts w:ascii="Times New Roman" w:eastAsia="Times New Roman" w:hAnsi="Times New Roman" w:cs="Times New Roman"/>
            <w:b/>
          </w:rPr>
          <w:t xml:space="preserve">                              </w:t>
        </w:r>
      </w:ins>
      <w:r w:rsidRPr="00F26606">
        <w:rPr>
          <w:rFonts w:ascii="Times New Roman" w:eastAsia="Times New Roman" w:hAnsi="Times New Roman" w:cs="Times New Roman"/>
          <w:b/>
          <w:rPrChange w:id="160" w:author="King Nem" w:date="2017-09-30T19:33:00Z">
            <w:rPr>
              <w:rFonts w:ascii="Times New Roman" w:eastAsia="Times New Roman" w:hAnsi="Times New Roman" w:cs="Times New Roman"/>
              <w:b/>
            </w:rPr>
          </w:rPrChange>
        </w:rPr>
        <w:t xml:space="preserve">    </w:t>
      </w:r>
      <w:r w:rsidRPr="00F26606">
        <w:rPr>
          <w:rFonts w:ascii="Times New Roman" w:eastAsia="Times New Roman" w:hAnsi="Times New Roman" w:cs="Times New Roman"/>
          <w:rPrChange w:id="161" w:author="King Nem" w:date="2017-09-30T19:33:00Z">
            <w:rPr>
              <w:rFonts w:ascii="Times New Roman" w:eastAsia="Times New Roman" w:hAnsi="Times New Roman" w:cs="Times New Roman"/>
            </w:rPr>
          </w:rPrChange>
        </w:rPr>
        <w:t>2017-present</w:t>
      </w:r>
    </w:p>
    <w:p w14:paraId="24AB3021" w14:textId="6AB3853F" w:rsidR="00E9326F" w:rsidRPr="00F26606" w:rsidRDefault="00E9326F" w:rsidP="00E9326F">
      <w:pPr>
        <w:pStyle w:val="Normal1"/>
        <w:numPr>
          <w:ilvl w:val="0"/>
          <w:numId w:val="13"/>
        </w:numPr>
        <w:rPr>
          <w:rFonts w:ascii="Times New Roman" w:eastAsia="Times New Roman" w:hAnsi="Times New Roman" w:cs="Times New Roman"/>
          <w:rPrChange w:id="162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del w:id="163" w:author="King Nem" w:date="2017-09-30T19:24:00Z">
        <w:r w:rsidRPr="00F26606" w:rsidDel="00420FC3">
          <w:rPr>
            <w:rFonts w:ascii="Times New Roman" w:eastAsia="Times New Roman" w:hAnsi="Times New Roman" w:cs="Times New Roman"/>
            <w:rPrChange w:id="16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Made </w:delText>
        </w:r>
      </w:del>
      <w:ins w:id="165" w:author="King Nem" w:date="2017-09-30T19:24:00Z">
        <w:r w:rsidR="00420FC3" w:rsidRPr="00F26606">
          <w:rPr>
            <w:rFonts w:ascii="Times New Roman" w:eastAsia="Times New Roman" w:hAnsi="Times New Roman" w:cs="Times New Roman"/>
            <w:rPrChange w:id="16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>Create</w:t>
        </w:r>
        <w:r w:rsidR="00420FC3" w:rsidRPr="00F26606">
          <w:rPr>
            <w:rFonts w:ascii="Times New Roman" w:eastAsia="Times New Roman" w:hAnsi="Times New Roman" w:cs="Times New Roman"/>
            <w:rPrChange w:id="16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 xml:space="preserve"> </w:t>
        </w:r>
        <w:r w:rsidR="00420FC3" w:rsidRPr="00F26606">
          <w:rPr>
            <w:rFonts w:ascii="Times New Roman" w:eastAsia="Times New Roman" w:hAnsi="Times New Roman" w:cs="Times New Roman"/>
            <w:rPrChange w:id="16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 xml:space="preserve">activity </w:t>
        </w:r>
      </w:ins>
      <w:r w:rsidRPr="00F26606">
        <w:rPr>
          <w:rFonts w:ascii="Times New Roman" w:eastAsia="Times New Roman" w:hAnsi="Times New Roman" w:cs="Times New Roman"/>
          <w:rPrChange w:id="169" w:author="King Nem" w:date="2017-09-30T19:33:00Z">
            <w:rPr>
              <w:rFonts w:ascii="Times New Roman" w:eastAsia="Times New Roman" w:hAnsi="Times New Roman" w:cs="Times New Roman"/>
            </w:rPr>
          </w:rPrChange>
        </w:rPr>
        <w:t>worksheet</w:t>
      </w:r>
      <w:ins w:id="170" w:author="King Nem" w:date="2017-09-30T19:24:00Z">
        <w:r w:rsidR="00420FC3" w:rsidRPr="00F26606">
          <w:rPr>
            <w:rFonts w:ascii="Times New Roman" w:eastAsia="Times New Roman" w:hAnsi="Times New Roman" w:cs="Times New Roman"/>
            <w:rPrChange w:id="171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>s</w:t>
        </w:r>
      </w:ins>
      <w:r w:rsidRPr="00F26606">
        <w:rPr>
          <w:rFonts w:ascii="Times New Roman" w:eastAsia="Times New Roman" w:hAnsi="Times New Roman" w:cs="Times New Roman"/>
          <w:rPrChange w:id="17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173" w:author="King Nem" w:date="2017-09-30T19:24:00Z">
        <w:r w:rsidRPr="00F26606" w:rsidDel="00420FC3">
          <w:rPr>
            <w:rFonts w:ascii="Times New Roman" w:eastAsia="Times New Roman" w:hAnsi="Times New Roman" w:cs="Times New Roman"/>
            <w:rPrChange w:id="17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that are</w:delText>
        </w:r>
      </w:del>
      <w:ins w:id="175" w:author="King Nem" w:date="2017-09-30T19:24:00Z">
        <w:r w:rsidR="00420FC3" w:rsidRPr="00F26606">
          <w:rPr>
            <w:rFonts w:ascii="Times New Roman" w:eastAsia="Times New Roman" w:hAnsi="Times New Roman" w:cs="Times New Roman"/>
            <w:rPrChange w:id="17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>as</w:t>
        </w:r>
      </w:ins>
      <w:r w:rsidRPr="00F26606">
        <w:rPr>
          <w:rFonts w:ascii="Times New Roman" w:eastAsia="Times New Roman" w:hAnsi="Times New Roman" w:cs="Times New Roman"/>
          <w:rPrChange w:id="177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instructed by the teacher</w:t>
      </w:r>
    </w:p>
    <w:p w14:paraId="3CF027BC" w14:textId="6720C0C7" w:rsidR="00B570D6" w:rsidRPr="00F26606" w:rsidRDefault="00E9326F" w:rsidP="005C0FEE">
      <w:pPr>
        <w:pStyle w:val="Normal1"/>
        <w:numPr>
          <w:ilvl w:val="0"/>
          <w:numId w:val="13"/>
        </w:numPr>
        <w:rPr>
          <w:rFonts w:ascii="Times New Roman" w:eastAsia="Times New Roman" w:hAnsi="Times New Roman" w:cs="Times New Roman"/>
          <w:rPrChange w:id="178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Fonts w:ascii="Times New Roman" w:eastAsia="Times New Roman" w:hAnsi="Times New Roman" w:cs="Times New Roman"/>
          <w:rPrChange w:id="179" w:author="King Nem" w:date="2017-09-30T19:33:00Z">
            <w:rPr>
              <w:rFonts w:ascii="Times New Roman" w:eastAsia="Times New Roman" w:hAnsi="Times New Roman" w:cs="Times New Roman"/>
            </w:rPr>
          </w:rPrChange>
        </w:rPr>
        <w:t>Help</w:t>
      </w:r>
      <w:del w:id="180" w:author="King Nem" w:date="2017-09-30T19:26:00Z">
        <w:r w:rsidRPr="00F26606" w:rsidDel="00420FC3">
          <w:rPr>
            <w:rFonts w:ascii="Times New Roman" w:eastAsia="Times New Roman" w:hAnsi="Times New Roman" w:cs="Times New Roman"/>
            <w:rPrChange w:id="181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r w:rsidRPr="00F26606">
        <w:rPr>
          <w:rFonts w:ascii="Times New Roman" w:eastAsia="Times New Roman" w:hAnsi="Times New Roman" w:cs="Times New Roman"/>
          <w:rPrChange w:id="18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students </w:t>
      </w:r>
      <w:del w:id="183" w:author="King Nem" w:date="2017-09-30T19:28:00Z">
        <w:r w:rsidRPr="00F26606" w:rsidDel="00420FC3">
          <w:rPr>
            <w:rFonts w:ascii="Times New Roman" w:eastAsia="Times New Roman" w:hAnsi="Times New Roman" w:cs="Times New Roman"/>
            <w:rPrChange w:id="18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who ha</w:delText>
        </w:r>
      </w:del>
      <w:del w:id="185" w:author="King Nem" w:date="2017-09-30T19:26:00Z">
        <w:r w:rsidRPr="00F26606" w:rsidDel="00420FC3">
          <w:rPr>
            <w:rFonts w:ascii="Times New Roman" w:eastAsia="Times New Roman" w:hAnsi="Times New Roman" w:cs="Times New Roman"/>
            <w:rPrChange w:id="18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d</w:delText>
        </w:r>
      </w:del>
      <w:del w:id="187" w:author="King Nem" w:date="2017-09-30T19:28:00Z">
        <w:r w:rsidRPr="00F26606" w:rsidDel="00420FC3">
          <w:rPr>
            <w:rFonts w:ascii="Times New Roman" w:eastAsia="Times New Roman" w:hAnsi="Times New Roman" w:cs="Times New Roman"/>
            <w:rPrChange w:id="18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any questions</w:delText>
        </w:r>
      </w:del>
      <w:ins w:id="189" w:author="King Nem" w:date="2017-09-30T19:28:00Z">
        <w:r w:rsidR="00420FC3" w:rsidRPr="00F26606">
          <w:rPr>
            <w:rFonts w:ascii="Times New Roman" w:eastAsia="Times New Roman" w:hAnsi="Times New Roman" w:cs="Times New Roman"/>
            <w:rPrChange w:id="19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 xml:space="preserve">understand class content </w:t>
        </w:r>
      </w:ins>
      <w:commentRangeStart w:id="191"/>
    </w:p>
    <w:p w14:paraId="64313149" w14:textId="5B44BE2E" w:rsidR="00B570D6" w:rsidRPr="00F26606" w:rsidDel="00443D41" w:rsidRDefault="00F15FCC">
      <w:pPr>
        <w:pStyle w:val="Normal1"/>
        <w:rPr>
          <w:del w:id="192" w:author="King Nem" w:date="2017-09-30T20:01:00Z"/>
          <w:rFonts w:ascii="Times New Roman" w:eastAsia="Times New Roman" w:hAnsi="Times New Roman" w:cs="Times New Roman"/>
          <w:rPrChange w:id="193" w:author="King Nem" w:date="2017-09-30T19:33:00Z">
            <w:rPr>
              <w:del w:id="194" w:author="King Nem" w:date="2017-09-30T20:01:00Z"/>
              <w:rFonts w:ascii="Times New Roman" w:eastAsia="Times New Roman" w:hAnsi="Times New Roman" w:cs="Times New Roman"/>
            </w:rPr>
          </w:rPrChange>
        </w:rPr>
      </w:pPr>
      <w:del w:id="195" w:author="King Nem" w:date="2017-09-30T20:01:00Z">
        <w:r w:rsidRPr="00E5437F" w:rsidDel="00443D41">
          <w:rPr>
            <w:rFonts w:ascii="Times New Roman" w:eastAsia="Times New Roman" w:hAnsi="Times New Roman" w:cs="Times New Roman"/>
            <w:b/>
            <w:i/>
            <w:rPrChange w:id="196" w:author="King Nem" w:date="2017-09-30T19:43:00Z">
              <w:rPr>
                <w:rFonts w:ascii="Times New Roman" w:eastAsia="Times New Roman" w:hAnsi="Times New Roman" w:cs="Times New Roman"/>
                <w:b/>
              </w:rPr>
            </w:rPrChange>
          </w:rPr>
          <w:delText>Member</w:delText>
        </w:r>
        <w:r w:rsidRPr="00F26606" w:rsidDel="00443D41">
          <w:rPr>
            <w:rFonts w:ascii="Times New Roman" w:eastAsia="Times New Roman" w:hAnsi="Times New Roman" w:cs="Times New Roman"/>
            <w:b/>
            <w:rPrChange w:id="197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, National Honor Society                                                       </w:delText>
        </w:r>
        <w:r w:rsidR="00B06023" w:rsidRPr="00F26606" w:rsidDel="00443D41">
          <w:rPr>
            <w:rFonts w:ascii="Times New Roman" w:eastAsia="Times New Roman" w:hAnsi="Times New Roman" w:cs="Times New Roman"/>
            <w:b/>
            <w:rPrChange w:id="198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                            </w:delText>
        </w:r>
        <w:r w:rsidR="009D4C25" w:rsidRPr="00F26606" w:rsidDel="00443D41">
          <w:rPr>
            <w:rFonts w:ascii="Times New Roman" w:eastAsia="Times New Roman" w:hAnsi="Times New Roman" w:cs="Times New Roman"/>
            <w:rPrChange w:id="199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2017</w:delText>
        </w:r>
        <w:r w:rsidRPr="00F26606" w:rsidDel="00443D41">
          <w:rPr>
            <w:rFonts w:ascii="Times New Roman" w:eastAsia="Times New Roman" w:hAnsi="Times New Roman" w:cs="Times New Roman"/>
            <w:rPrChange w:id="20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-present</w:delText>
        </w:r>
      </w:del>
    </w:p>
    <w:p w14:paraId="0664CC24" w14:textId="78B17D97" w:rsidR="00B570D6" w:rsidRPr="00F26606" w:rsidDel="00443D41" w:rsidRDefault="00F15FCC" w:rsidP="00F26606">
      <w:pPr>
        <w:pStyle w:val="Normal1"/>
        <w:numPr>
          <w:ilvl w:val="0"/>
          <w:numId w:val="20"/>
        </w:numPr>
        <w:contextualSpacing/>
        <w:rPr>
          <w:del w:id="201" w:author="King Nem" w:date="2017-09-30T20:01:00Z"/>
          <w:rFonts w:ascii="Times New Roman" w:eastAsia="Times New Roman" w:hAnsi="Times New Roman" w:cs="Times New Roman"/>
        </w:rPr>
        <w:pPrChange w:id="202" w:author="King Nem" w:date="2017-09-30T19:35:00Z">
          <w:pPr>
            <w:pStyle w:val="Normal1"/>
            <w:numPr>
              <w:numId w:val="1"/>
            </w:numPr>
            <w:ind w:left="720" w:hanging="360"/>
            <w:contextualSpacing/>
          </w:pPr>
        </w:pPrChange>
      </w:pPr>
      <w:del w:id="203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0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Perform</w:delText>
        </w:r>
      </w:del>
      <w:del w:id="205" w:author="King Nem" w:date="2017-09-30T19:40:00Z">
        <w:r w:rsidRPr="00F26606" w:rsidDel="00E5437F">
          <w:rPr>
            <w:rFonts w:ascii="Times New Roman" w:eastAsia="Times New Roman" w:hAnsi="Times New Roman" w:cs="Times New Roman"/>
            <w:rPrChange w:id="20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207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0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community service</w:delText>
        </w:r>
      </w:del>
      <w:del w:id="209" w:author="King Nem" w:date="2017-09-30T19:39:00Z">
        <w:r w:rsidRPr="00F26606" w:rsidDel="00F26606">
          <w:rPr>
            <w:rFonts w:ascii="Times New Roman" w:eastAsia="Times New Roman" w:hAnsi="Times New Roman" w:cs="Times New Roman"/>
          </w:rPr>
          <w:delText xml:space="preserve"> </w:delText>
        </w:r>
      </w:del>
    </w:p>
    <w:p w14:paraId="63F829B0" w14:textId="0B57B373" w:rsidR="00B570D6" w:rsidRPr="00F26606" w:rsidDel="00443D41" w:rsidRDefault="009F563F" w:rsidP="00F26606">
      <w:pPr>
        <w:pStyle w:val="Normal1"/>
        <w:numPr>
          <w:ilvl w:val="0"/>
          <w:numId w:val="20"/>
        </w:numPr>
        <w:contextualSpacing/>
        <w:rPr>
          <w:del w:id="210" w:author="King Nem" w:date="2017-09-30T20:01:00Z"/>
          <w:rFonts w:ascii="Times New Roman" w:eastAsia="Times New Roman" w:hAnsi="Times New Roman" w:cs="Times New Roman"/>
        </w:rPr>
        <w:pPrChange w:id="211" w:author="King Nem" w:date="2017-09-30T19:35:00Z">
          <w:pPr>
            <w:pStyle w:val="Normal1"/>
            <w:numPr>
              <w:numId w:val="1"/>
            </w:numPr>
            <w:ind w:left="720" w:hanging="360"/>
            <w:contextualSpacing/>
          </w:pPr>
        </w:pPrChange>
      </w:pPr>
      <w:del w:id="212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13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Help</w:delText>
        </w:r>
      </w:del>
      <w:del w:id="214" w:author="King Nem" w:date="2017-09-30T19:41:00Z">
        <w:r w:rsidRPr="00F26606" w:rsidDel="00E5437F">
          <w:rPr>
            <w:rFonts w:ascii="Times New Roman" w:eastAsia="Times New Roman" w:hAnsi="Times New Roman" w:cs="Times New Roman"/>
            <w:rPrChange w:id="215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216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1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del w:id="218" w:author="King Nem" w:date="2017-09-30T19:36:00Z">
        <w:r w:rsidRPr="00F26606" w:rsidDel="00F26606">
          <w:rPr>
            <w:rFonts w:ascii="Times New Roman" w:eastAsia="Times New Roman" w:hAnsi="Times New Roman" w:cs="Times New Roman"/>
            <w:rPrChange w:id="219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with </w:delText>
        </w:r>
        <w:r w:rsidRPr="00F26606" w:rsidDel="00F26606">
          <w:rPr>
            <w:rFonts w:ascii="Times New Roman" w:eastAsia="Times New Roman" w:hAnsi="Times New Roman" w:cs="Times New Roman"/>
          </w:rPr>
          <w:delText xml:space="preserve">different </w:delText>
        </w:r>
      </w:del>
      <w:del w:id="220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21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school event</w:delText>
        </w:r>
        <w:r w:rsidRPr="00F26606" w:rsidDel="00443D41">
          <w:rPr>
            <w:rFonts w:ascii="Times New Roman" w:eastAsia="Times New Roman" w:hAnsi="Times New Roman" w:cs="Times New Roman"/>
          </w:rPr>
          <w:delText xml:space="preserve"> </w:delText>
        </w:r>
      </w:del>
      <w:del w:id="222" w:author="King Nem" w:date="2017-09-30T19:36:00Z">
        <w:r w:rsidRPr="00F26606" w:rsidDel="00F26606">
          <w:rPr>
            <w:rFonts w:ascii="Times New Roman" w:eastAsia="Times New Roman" w:hAnsi="Times New Roman" w:cs="Times New Roman"/>
          </w:rPr>
          <w:delText xml:space="preserve">like </w:delText>
        </w:r>
      </w:del>
      <w:del w:id="223" w:author="King Nem" w:date="2017-09-30T20:01:00Z">
        <w:r w:rsidRPr="00F26606" w:rsidDel="00443D41">
          <w:rPr>
            <w:rFonts w:ascii="Times New Roman" w:eastAsia="Times New Roman" w:hAnsi="Times New Roman" w:cs="Times New Roman"/>
          </w:rPr>
          <w:delText xml:space="preserve">Physics is </w:delText>
        </w:r>
      </w:del>
      <w:del w:id="224" w:author="King Nem" w:date="2017-09-30T19:36:00Z">
        <w:r w:rsidRPr="00F26606" w:rsidDel="00F26606">
          <w:rPr>
            <w:rFonts w:ascii="Times New Roman" w:eastAsia="Times New Roman" w:hAnsi="Times New Roman" w:cs="Times New Roman"/>
          </w:rPr>
          <w:delText>f</w:delText>
        </w:r>
      </w:del>
      <w:del w:id="225" w:author="King Nem" w:date="2017-09-30T20:01:00Z">
        <w:r w:rsidRPr="00F26606" w:rsidDel="00443D41">
          <w:rPr>
            <w:rFonts w:ascii="Times New Roman" w:eastAsia="Times New Roman" w:hAnsi="Times New Roman" w:cs="Times New Roman"/>
          </w:rPr>
          <w:delText xml:space="preserve">un competition  </w:delText>
        </w:r>
      </w:del>
    </w:p>
    <w:commentRangeEnd w:id="191"/>
    <w:p w14:paraId="70CE0112" w14:textId="3E8C06BD" w:rsidR="005C0FEE" w:rsidRPr="00F26606" w:rsidDel="00443D41" w:rsidRDefault="00F15FCC" w:rsidP="00443D41">
      <w:pPr>
        <w:pStyle w:val="Normal1"/>
        <w:rPr>
          <w:del w:id="226" w:author="King Nem" w:date="2017-09-30T20:01:00Z"/>
          <w:rFonts w:ascii="Times New Roman" w:eastAsia="Times New Roman" w:hAnsi="Times New Roman" w:cs="Times New Roman"/>
          <w:i/>
          <w:rPrChange w:id="227" w:author="King Nem" w:date="2017-09-30T19:33:00Z">
            <w:rPr>
              <w:del w:id="228" w:author="King Nem" w:date="2017-09-30T20:01:00Z"/>
              <w:rFonts w:ascii="Times New Roman" w:eastAsia="Times New Roman" w:hAnsi="Times New Roman" w:cs="Times New Roman"/>
              <w:i/>
            </w:rPr>
          </w:rPrChange>
        </w:rPr>
        <w:pPrChange w:id="229" w:author="King Nem" w:date="2017-09-30T20:01:00Z">
          <w:pPr>
            <w:pStyle w:val="Normal1"/>
          </w:pPr>
        </w:pPrChange>
      </w:pPr>
      <w:del w:id="230" w:author="King Nem" w:date="2017-09-30T20:01:00Z">
        <w:r w:rsidRPr="00F26606" w:rsidDel="00443D41">
          <w:rPr>
            <w:rStyle w:val="CommentReference"/>
            <w:rFonts w:ascii="Times New Roman" w:hAnsi="Times New Roman" w:cs="Times New Roman"/>
            <w:sz w:val="22"/>
            <w:szCs w:val="22"/>
            <w:rPrChange w:id="231" w:author="King Nem" w:date="2017-09-30T19:33:00Z">
              <w:rPr>
                <w:rStyle w:val="CommentReference"/>
              </w:rPr>
            </w:rPrChange>
          </w:rPr>
          <w:commentReference w:id="191"/>
        </w:r>
      </w:del>
      <w:del w:id="232" w:author="King Nem" w:date="2017-09-30T19:48:00Z">
        <w:r w:rsidR="005C0FEE" w:rsidRPr="00E5437F" w:rsidDel="00E5437F">
          <w:rPr>
            <w:rFonts w:ascii="Times New Roman" w:eastAsia="Times New Roman" w:hAnsi="Times New Roman" w:cs="Times New Roman"/>
            <w:b/>
            <w:i/>
            <w:rPrChange w:id="233" w:author="King Nem" w:date="2017-09-30T19:43:00Z">
              <w:rPr>
                <w:rFonts w:ascii="Times New Roman" w:eastAsia="Times New Roman" w:hAnsi="Times New Roman" w:cs="Times New Roman"/>
                <w:b/>
              </w:rPr>
            </w:rPrChange>
          </w:rPr>
          <w:delText>Member</w:delText>
        </w:r>
      </w:del>
      <w:del w:id="234" w:author="King Nem" w:date="2017-09-30T20:01:00Z">
        <w:r w:rsidR="005C0FEE" w:rsidRPr="00F26606" w:rsidDel="00443D41">
          <w:rPr>
            <w:rFonts w:ascii="Times New Roman" w:eastAsia="Times New Roman" w:hAnsi="Times New Roman" w:cs="Times New Roman"/>
            <w:b/>
          </w:rPr>
          <w:delText xml:space="preserve">, Alpha Achievers                                                                                                </w:delText>
        </w:r>
        <w:r w:rsidR="005C0FEE" w:rsidRPr="00F26606" w:rsidDel="00443D41">
          <w:rPr>
            <w:rFonts w:ascii="Times New Roman" w:eastAsia="Times New Roman" w:hAnsi="Times New Roman" w:cs="Times New Roman"/>
          </w:rPr>
          <w:delText xml:space="preserve">2016-present   </w:delText>
        </w:r>
        <w:r w:rsidR="005C0FEE" w:rsidRPr="00F26606" w:rsidDel="00443D41">
          <w:rPr>
            <w:rFonts w:ascii="Times New Roman" w:eastAsia="Times New Roman" w:hAnsi="Times New Roman" w:cs="Times New Roman"/>
          </w:rPr>
          <w:tab/>
        </w:r>
      </w:del>
    </w:p>
    <w:p w14:paraId="2A0C0ED8" w14:textId="48E9B403" w:rsidR="005C0FEE" w:rsidRPr="00F26606" w:rsidDel="00443D41" w:rsidRDefault="005C0FEE" w:rsidP="00443D41">
      <w:pPr>
        <w:pStyle w:val="Normal1"/>
        <w:rPr>
          <w:del w:id="235" w:author="King Nem" w:date="2017-09-30T20:01:00Z"/>
          <w:rFonts w:ascii="Times New Roman" w:eastAsia="Times New Roman" w:hAnsi="Times New Roman" w:cs="Times New Roman"/>
          <w:rPrChange w:id="236" w:author="King Nem" w:date="2017-09-30T19:33:00Z">
            <w:rPr>
              <w:del w:id="237" w:author="King Nem" w:date="2017-09-30T20:01:00Z"/>
              <w:rFonts w:ascii="Times New Roman" w:eastAsia="Times New Roman" w:hAnsi="Times New Roman" w:cs="Times New Roman"/>
            </w:rPr>
          </w:rPrChange>
        </w:rPr>
        <w:pPrChange w:id="238" w:author="King Nem" w:date="2017-09-30T20:01:00Z">
          <w:pPr>
            <w:pStyle w:val="Normal1"/>
            <w:numPr>
              <w:numId w:val="10"/>
            </w:numPr>
            <w:ind w:left="720" w:hanging="360"/>
            <w:contextualSpacing/>
          </w:pPr>
        </w:pPrChange>
      </w:pPr>
      <w:del w:id="239" w:author="King Nem" w:date="2017-09-30T19:41:00Z">
        <w:r w:rsidRPr="00F26606" w:rsidDel="00E5437F">
          <w:rPr>
            <w:rFonts w:ascii="Times New Roman" w:eastAsia="Times New Roman" w:hAnsi="Times New Roman" w:cs="Times New Roman"/>
            <w:rPrChange w:id="24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Performed t</w:delText>
        </w:r>
      </w:del>
      <w:del w:id="241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4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utor</w:delText>
        </w:r>
      </w:del>
      <w:del w:id="243" w:author="King Nem" w:date="2017-09-30T19:41:00Z">
        <w:r w:rsidRPr="00F26606" w:rsidDel="00E5437F">
          <w:rPr>
            <w:rFonts w:ascii="Times New Roman" w:eastAsia="Times New Roman" w:hAnsi="Times New Roman" w:cs="Times New Roman"/>
            <w:rPrChange w:id="24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ing</w:delText>
        </w:r>
      </w:del>
      <w:del w:id="245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4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at nearby elementary schools for </w:delText>
        </w:r>
      </w:del>
      <w:del w:id="247" w:author="King Nem" w:date="2017-09-30T19:42:00Z">
        <w:r w:rsidRPr="00F26606" w:rsidDel="00E5437F">
          <w:rPr>
            <w:rFonts w:ascii="Times New Roman" w:eastAsia="Times New Roman" w:hAnsi="Times New Roman" w:cs="Times New Roman"/>
            <w:rPrChange w:id="24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2</w:delText>
        </w:r>
      </w:del>
      <w:del w:id="249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5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hours </w:delText>
        </w:r>
      </w:del>
      <w:del w:id="251" w:author="King Nem" w:date="2017-09-30T19:42:00Z">
        <w:r w:rsidRPr="00F26606" w:rsidDel="00E5437F">
          <w:rPr>
            <w:rFonts w:ascii="Times New Roman" w:eastAsia="Times New Roman" w:hAnsi="Times New Roman" w:cs="Times New Roman"/>
            <w:rPrChange w:id="25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a</w:delText>
        </w:r>
      </w:del>
      <w:del w:id="253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5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week</w:delText>
        </w:r>
      </w:del>
    </w:p>
    <w:p w14:paraId="3D02A1C5" w14:textId="23D1F640" w:rsidR="005C0FEE" w:rsidRPr="00F26606" w:rsidDel="00443D41" w:rsidRDefault="005C0FEE" w:rsidP="00443D41">
      <w:pPr>
        <w:pStyle w:val="Normal1"/>
        <w:rPr>
          <w:del w:id="255" w:author="King Nem" w:date="2017-09-30T20:05:00Z"/>
          <w:rFonts w:ascii="Times New Roman" w:eastAsia="Times New Roman" w:hAnsi="Times New Roman" w:cs="Times New Roman"/>
          <w:rPrChange w:id="256" w:author="King Nem" w:date="2017-09-30T19:33:00Z">
            <w:rPr>
              <w:del w:id="257" w:author="King Nem" w:date="2017-09-30T20:05:00Z"/>
              <w:rFonts w:ascii="Times New Roman" w:eastAsia="Times New Roman" w:hAnsi="Times New Roman" w:cs="Times New Roman"/>
            </w:rPr>
          </w:rPrChange>
        </w:rPr>
        <w:pPrChange w:id="258" w:author="King Nem" w:date="2017-09-30T20:01:00Z">
          <w:pPr>
            <w:pStyle w:val="Normal1"/>
          </w:pPr>
        </w:pPrChange>
      </w:pPr>
      <w:del w:id="259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6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Work</w:delText>
        </w:r>
      </w:del>
      <w:del w:id="261" w:author="King Nem" w:date="2017-09-30T19:42:00Z">
        <w:r w:rsidRPr="00F26606" w:rsidDel="00E5437F">
          <w:rPr>
            <w:rFonts w:ascii="Times New Roman" w:eastAsia="Times New Roman" w:hAnsi="Times New Roman" w:cs="Times New Roman"/>
            <w:rPrChange w:id="26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263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26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concession stands during sporting events</w:delText>
        </w:r>
      </w:del>
    </w:p>
    <w:p w14:paraId="42643003" w14:textId="00CC0A84" w:rsidR="00B06023" w:rsidRPr="00F26606" w:rsidDel="00443D41" w:rsidRDefault="00285C58" w:rsidP="005C0FEE">
      <w:pPr>
        <w:pStyle w:val="Normal1"/>
        <w:rPr>
          <w:del w:id="265" w:author="King Nem" w:date="2017-09-30T20:00:00Z"/>
          <w:rFonts w:ascii="Times New Roman" w:eastAsia="Times New Roman" w:hAnsi="Times New Roman" w:cs="Times New Roman"/>
          <w:i/>
          <w:rPrChange w:id="266" w:author="King Nem" w:date="2017-09-30T19:33:00Z">
            <w:rPr>
              <w:del w:id="267" w:author="King Nem" w:date="2017-09-30T20:00:00Z"/>
              <w:rFonts w:ascii="Times New Roman" w:eastAsia="Times New Roman" w:hAnsi="Times New Roman" w:cs="Times New Roman"/>
              <w:i/>
            </w:rPr>
          </w:rPrChange>
        </w:rPr>
      </w:pPr>
      <w:del w:id="268" w:author="King Nem" w:date="2017-09-30T20:00:00Z">
        <w:r w:rsidRPr="00E5437F" w:rsidDel="00443D41">
          <w:rPr>
            <w:rFonts w:ascii="Times New Roman" w:eastAsia="Times New Roman" w:hAnsi="Times New Roman" w:cs="Times New Roman"/>
            <w:b/>
            <w:i/>
            <w:rPrChange w:id="269" w:author="King Nem" w:date="2017-09-30T19:43:00Z">
              <w:rPr>
                <w:rFonts w:ascii="Times New Roman" w:eastAsia="Times New Roman" w:hAnsi="Times New Roman" w:cs="Times New Roman"/>
                <w:b/>
              </w:rPr>
            </w:rPrChange>
          </w:rPr>
          <w:delText>Coding Team Captain</w:delText>
        </w:r>
        <w:r w:rsidR="00B06023" w:rsidRPr="00F26606" w:rsidDel="00443D41">
          <w:rPr>
            <w:rFonts w:ascii="Times New Roman" w:eastAsia="Times New Roman" w:hAnsi="Times New Roman" w:cs="Times New Roman"/>
            <w:b/>
            <w:rPrChange w:id="270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, </w:delText>
        </w:r>
        <w:r w:rsidR="00F15FCC" w:rsidRPr="00F26606" w:rsidDel="00443D41">
          <w:rPr>
            <w:rFonts w:ascii="Times New Roman" w:eastAsia="Times New Roman" w:hAnsi="Times New Roman" w:cs="Times New Roman"/>
            <w:b/>
            <w:rPrChange w:id="271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>Robotics</w:delText>
        </w:r>
        <w:r w:rsidR="00B06023" w:rsidRPr="00F26606" w:rsidDel="00443D41">
          <w:rPr>
            <w:rFonts w:ascii="Times New Roman" w:eastAsia="Times New Roman" w:hAnsi="Times New Roman" w:cs="Times New Roman"/>
            <w:b/>
            <w:rPrChange w:id="272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Club</w:delText>
        </w:r>
        <w:r w:rsidR="00F15FCC" w:rsidRPr="00F26606" w:rsidDel="00443D41">
          <w:rPr>
            <w:rFonts w:ascii="Times New Roman" w:eastAsia="Times New Roman" w:hAnsi="Times New Roman" w:cs="Times New Roman"/>
            <w:b/>
            <w:rPrChange w:id="273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                                                          </w:delText>
        </w:r>
        <w:r w:rsidR="00B06023" w:rsidRPr="00F26606" w:rsidDel="00443D41">
          <w:rPr>
            <w:rFonts w:ascii="Times New Roman" w:eastAsia="Times New Roman" w:hAnsi="Times New Roman" w:cs="Times New Roman"/>
            <w:b/>
            <w:rPrChange w:id="274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                </w:delText>
        </w:r>
        <w:r w:rsidR="00E9326F" w:rsidRPr="00F26606" w:rsidDel="00443D41">
          <w:rPr>
            <w:rFonts w:ascii="Times New Roman" w:eastAsia="Times New Roman" w:hAnsi="Times New Roman" w:cs="Times New Roman"/>
            <w:b/>
            <w:rPrChange w:id="275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</w:delText>
        </w:r>
        <w:r w:rsidR="00F15FCC" w:rsidRPr="00F26606" w:rsidDel="00443D41">
          <w:rPr>
            <w:rFonts w:ascii="Times New Roman" w:eastAsia="Times New Roman" w:hAnsi="Times New Roman" w:cs="Times New Roman"/>
            <w:rPrChange w:id="27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2016-present  </w:delText>
        </w:r>
        <w:r w:rsidR="00F15FCC" w:rsidRPr="00F26606" w:rsidDel="00443D41">
          <w:rPr>
            <w:rFonts w:ascii="Times New Roman" w:eastAsia="Times New Roman" w:hAnsi="Times New Roman" w:cs="Times New Roman"/>
            <w:rPrChange w:id="27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ab/>
        </w:r>
      </w:del>
    </w:p>
    <w:p w14:paraId="4DE5C4F9" w14:textId="48D2543B" w:rsidR="00B570D6" w:rsidRPr="00F26606" w:rsidDel="00443D41" w:rsidRDefault="00F15FCC" w:rsidP="00F26606">
      <w:pPr>
        <w:pStyle w:val="Normal1"/>
        <w:numPr>
          <w:ilvl w:val="0"/>
          <w:numId w:val="18"/>
        </w:numPr>
        <w:contextualSpacing/>
        <w:rPr>
          <w:del w:id="278" w:author="King Nem" w:date="2017-09-30T20:00:00Z"/>
          <w:rFonts w:ascii="Times New Roman" w:eastAsia="Times New Roman" w:hAnsi="Times New Roman" w:cs="Times New Roman"/>
          <w:rPrChange w:id="279" w:author="King Nem" w:date="2017-09-30T19:33:00Z">
            <w:rPr>
              <w:del w:id="280" w:author="King Nem" w:date="2017-09-30T20:00:00Z"/>
              <w:rFonts w:ascii="Times New Roman" w:eastAsia="Times New Roman" w:hAnsi="Times New Roman" w:cs="Times New Roman"/>
            </w:rPr>
          </w:rPrChange>
        </w:rPr>
        <w:pPrChange w:id="281" w:author="King Nem" w:date="2017-09-30T19:34:00Z">
          <w:pPr>
            <w:pStyle w:val="Normal1"/>
            <w:numPr>
              <w:numId w:val="4"/>
            </w:numPr>
            <w:ind w:left="720" w:hanging="360"/>
            <w:contextualSpacing/>
          </w:pPr>
        </w:pPrChange>
      </w:pPr>
      <w:commentRangeStart w:id="282"/>
      <w:del w:id="283" w:author="King Nem" w:date="2017-09-30T20:00:00Z">
        <w:r w:rsidRPr="00F26606" w:rsidDel="00443D41">
          <w:rPr>
            <w:rFonts w:ascii="Times New Roman" w:eastAsia="Times New Roman" w:hAnsi="Times New Roman" w:cs="Times New Roman"/>
            <w:rPrChange w:id="28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Develop</w:delText>
        </w:r>
      </w:del>
      <w:del w:id="285" w:author="King Nem" w:date="2017-09-30T19:46:00Z">
        <w:r w:rsidRPr="00F26606" w:rsidDel="00E5437F">
          <w:rPr>
            <w:rFonts w:ascii="Times New Roman" w:eastAsia="Times New Roman" w:hAnsi="Times New Roman" w:cs="Times New Roman"/>
            <w:rPrChange w:id="28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287" w:author="King Nem" w:date="2017-09-30T20:00:00Z">
        <w:r w:rsidR="009F563F" w:rsidRPr="00F26606" w:rsidDel="00443D41">
          <w:rPr>
            <w:rFonts w:ascii="Times New Roman" w:eastAsia="Times New Roman" w:hAnsi="Times New Roman" w:cs="Times New Roman"/>
            <w:rPrChange w:id="28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the code for</w:delText>
        </w:r>
        <w:r w:rsidRPr="00F26606" w:rsidDel="00443D41">
          <w:rPr>
            <w:rFonts w:ascii="Times New Roman" w:eastAsia="Times New Roman" w:hAnsi="Times New Roman" w:cs="Times New Roman"/>
            <w:rPrChange w:id="289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a </w:delText>
        </w:r>
        <w:r w:rsidR="009F563F" w:rsidRPr="00F26606" w:rsidDel="00443D41">
          <w:rPr>
            <w:rFonts w:ascii="Times New Roman" w:eastAsia="Times New Roman" w:hAnsi="Times New Roman" w:cs="Times New Roman"/>
            <w:rPrChange w:id="29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well-functioning</w:delText>
        </w:r>
        <w:r w:rsidRPr="00F26606" w:rsidDel="00443D41">
          <w:rPr>
            <w:rFonts w:ascii="Times New Roman" w:eastAsia="Times New Roman" w:hAnsi="Times New Roman" w:cs="Times New Roman"/>
            <w:rPrChange w:id="291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robot</w:delText>
        </w:r>
      </w:del>
    </w:p>
    <w:p w14:paraId="02C25C21" w14:textId="43824DA1" w:rsidR="00B570D6" w:rsidRPr="00F26606" w:rsidDel="00443D41" w:rsidRDefault="004677E8" w:rsidP="00F26606">
      <w:pPr>
        <w:pStyle w:val="Normal1"/>
        <w:numPr>
          <w:ilvl w:val="0"/>
          <w:numId w:val="18"/>
        </w:numPr>
        <w:contextualSpacing/>
        <w:rPr>
          <w:del w:id="292" w:author="King Nem" w:date="2017-09-30T20:00:00Z"/>
          <w:rFonts w:ascii="Times New Roman" w:eastAsia="Times New Roman" w:hAnsi="Times New Roman" w:cs="Times New Roman"/>
          <w:rPrChange w:id="293" w:author="King Nem" w:date="2017-09-30T19:33:00Z">
            <w:rPr>
              <w:del w:id="294" w:author="King Nem" w:date="2017-09-30T20:00:00Z"/>
              <w:rFonts w:ascii="Times New Roman" w:eastAsia="Times New Roman" w:hAnsi="Times New Roman" w:cs="Times New Roman"/>
            </w:rPr>
          </w:rPrChange>
        </w:rPr>
        <w:pPrChange w:id="295" w:author="King Nem" w:date="2017-09-30T19:34:00Z">
          <w:pPr>
            <w:pStyle w:val="Normal1"/>
            <w:numPr>
              <w:numId w:val="4"/>
            </w:numPr>
            <w:ind w:left="720" w:hanging="360"/>
            <w:contextualSpacing/>
          </w:pPr>
        </w:pPrChange>
      </w:pPr>
      <w:del w:id="296" w:author="King Nem" w:date="2017-09-30T19:46:00Z">
        <w:r w:rsidRPr="00F26606" w:rsidDel="00E5437F">
          <w:rPr>
            <w:rFonts w:ascii="Times New Roman" w:eastAsia="Times New Roman" w:hAnsi="Times New Roman" w:cs="Times New Roman"/>
            <w:rPrChange w:id="29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Competed </w:delText>
        </w:r>
      </w:del>
      <w:del w:id="298" w:author="King Nem" w:date="2017-09-30T20:00:00Z">
        <w:r w:rsidRPr="00F26606" w:rsidDel="00443D41">
          <w:rPr>
            <w:rFonts w:ascii="Times New Roman" w:eastAsia="Times New Roman" w:hAnsi="Times New Roman" w:cs="Times New Roman"/>
            <w:rPrChange w:id="299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in two FRIST robotics</w:delText>
        </w:r>
        <w:r w:rsidR="00F15FCC" w:rsidRPr="00F26606" w:rsidDel="00443D41">
          <w:rPr>
            <w:rFonts w:ascii="Times New Roman" w:eastAsia="Times New Roman" w:hAnsi="Times New Roman" w:cs="Times New Roman"/>
            <w:rPrChange w:id="30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competitions</w:delText>
        </w:r>
      </w:del>
    </w:p>
    <w:commentRangeEnd w:id="282"/>
    <w:p w14:paraId="7554FF07" w14:textId="19A99CA6" w:rsidR="00B570D6" w:rsidRPr="00F26606" w:rsidRDefault="006D6C70">
      <w:pPr>
        <w:pStyle w:val="Normal1"/>
        <w:rPr>
          <w:rFonts w:ascii="Times New Roman" w:eastAsia="Times New Roman" w:hAnsi="Times New Roman" w:cs="Times New Roman"/>
          <w:i/>
          <w:rPrChange w:id="301" w:author="King Nem" w:date="2017-09-30T19:33:00Z">
            <w:rPr>
              <w:rFonts w:ascii="Times New Roman" w:eastAsia="Times New Roman" w:hAnsi="Times New Roman" w:cs="Times New Roman"/>
              <w:i/>
            </w:rPr>
          </w:rPrChange>
        </w:rPr>
      </w:pPr>
      <w:del w:id="302" w:author="King Nem" w:date="2017-09-30T20:00:00Z">
        <w:r w:rsidRPr="00F26606" w:rsidDel="00443D41">
          <w:rPr>
            <w:rStyle w:val="CommentReference"/>
            <w:rFonts w:ascii="Times New Roman" w:hAnsi="Times New Roman" w:cs="Times New Roman"/>
            <w:sz w:val="22"/>
            <w:szCs w:val="22"/>
            <w:rPrChange w:id="303" w:author="King Nem" w:date="2017-09-30T19:33:00Z">
              <w:rPr>
                <w:rStyle w:val="CommentReference"/>
              </w:rPr>
            </w:rPrChange>
          </w:rPr>
          <w:commentReference w:id="282"/>
        </w:r>
      </w:del>
      <w:del w:id="304" w:author="King Nem" w:date="2017-09-30T19:48:00Z">
        <w:r w:rsidRPr="00E5437F" w:rsidDel="00E5437F">
          <w:rPr>
            <w:rFonts w:ascii="Times New Roman" w:eastAsia="Times New Roman" w:hAnsi="Times New Roman" w:cs="Times New Roman"/>
            <w:b/>
            <w:i/>
            <w:rPrChange w:id="305" w:author="King Nem" w:date="2017-09-30T19:49:00Z">
              <w:rPr>
                <w:rFonts w:ascii="Times New Roman" w:eastAsia="Times New Roman" w:hAnsi="Times New Roman" w:cs="Times New Roman"/>
                <w:b/>
              </w:rPr>
            </w:rPrChange>
          </w:rPr>
          <w:delText>Member</w:delText>
        </w:r>
      </w:del>
      <w:ins w:id="306" w:author="King Nem" w:date="2017-09-30T19:48:00Z">
        <w:r w:rsidR="00E5437F" w:rsidRPr="00E5437F">
          <w:rPr>
            <w:rFonts w:ascii="Times New Roman" w:eastAsia="Times New Roman" w:hAnsi="Times New Roman" w:cs="Times New Roman"/>
            <w:b/>
            <w:i/>
            <w:rPrChange w:id="307" w:author="King Nem" w:date="2017-09-30T19:49:00Z">
              <w:rPr>
                <w:rFonts w:ascii="Times New Roman" w:eastAsia="Times New Roman" w:hAnsi="Times New Roman" w:cs="Times New Roman"/>
                <w:b/>
              </w:rPr>
            </w:rPrChange>
          </w:rPr>
          <w:t>Secretary</w:t>
        </w:r>
      </w:ins>
      <w:r w:rsidRPr="00F26606">
        <w:rPr>
          <w:rFonts w:ascii="Times New Roman" w:eastAsia="Times New Roman" w:hAnsi="Times New Roman" w:cs="Times New Roman"/>
          <w:b/>
        </w:rPr>
        <w:t xml:space="preserve">, </w:t>
      </w:r>
      <w:r w:rsidR="00F15FCC" w:rsidRPr="00F26606">
        <w:rPr>
          <w:rFonts w:ascii="Times New Roman" w:eastAsia="Times New Roman" w:hAnsi="Times New Roman" w:cs="Times New Roman"/>
          <w:b/>
        </w:rPr>
        <w:t xml:space="preserve">Environmental Club        </w:t>
      </w:r>
      <w:r w:rsidR="00F15FCC" w:rsidRPr="00F26606">
        <w:rPr>
          <w:rFonts w:ascii="Times New Roman" w:eastAsia="Times New Roman" w:hAnsi="Times New Roman" w:cs="Times New Roman"/>
          <w:b/>
          <w:rPrChange w:id="308" w:author="King Nem" w:date="2017-09-30T19:33:00Z">
            <w:rPr>
              <w:rFonts w:ascii="Times New Roman" w:eastAsia="Times New Roman" w:hAnsi="Times New Roman" w:cs="Times New Roman"/>
              <w:b/>
            </w:rPr>
          </w:rPrChange>
        </w:rPr>
        <w:t xml:space="preserve">                                          </w:t>
      </w:r>
      <w:r w:rsidR="00F15FCC" w:rsidRPr="00F26606">
        <w:rPr>
          <w:rFonts w:ascii="Times New Roman" w:eastAsia="Times New Roman" w:hAnsi="Times New Roman" w:cs="Times New Roman"/>
          <w:rPrChange w:id="309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                     </w:t>
      </w:r>
      <w:r w:rsidRPr="00F26606">
        <w:rPr>
          <w:rFonts w:ascii="Times New Roman" w:eastAsia="Times New Roman" w:hAnsi="Times New Roman" w:cs="Times New Roman"/>
          <w:rPrChange w:id="310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                 </w:t>
      </w:r>
      <w:ins w:id="311" w:author="King Nem" w:date="2017-09-30T20:28:00Z">
        <w:r w:rsidR="00B30977">
          <w:rPr>
            <w:rFonts w:ascii="Times New Roman" w:eastAsia="Times New Roman" w:hAnsi="Times New Roman" w:cs="Times New Roman"/>
          </w:rPr>
          <w:t xml:space="preserve">                           </w:t>
        </w:r>
      </w:ins>
      <w:r w:rsidR="00F15FCC" w:rsidRPr="00F26606">
        <w:rPr>
          <w:rFonts w:ascii="Times New Roman" w:eastAsia="Times New Roman" w:hAnsi="Times New Roman" w:cs="Times New Roman"/>
          <w:rPrChange w:id="31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2016-present     </w:t>
      </w:r>
      <w:del w:id="313" w:author="King Nem" w:date="2017-09-30T20:29:00Z">
        <w:r w:rsidR="00F15FCC" w:rsidRPr="00F26606" w:rsidDel="00B30977">
          <w:rPr>
            <w:rFonts w:ascii="Times New Roman" w:eastAsia="Times New Roman" w:hAnsi="Times New Roman" w:cs="Times New Roman"/>
            <w:rPrChange w:id="31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ab/>
        </w:r>
      </w:del>
    </w:p>
    <w:p w14:paraId="58C8B3B8" w14:textId="0144F16A" w:rsidR="00B570D6" w:rsidRPr="00F26606" w:rsidRDefault="001A6F37" w:rsidP="00F26606">
      <w:pPr>
        <w:pStyle w:val="Normal1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rPrChange w:id="315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316" w:author="King Nem" w:date="2017-09-30T19:34:00Z">
          <w:pPr>
            <w:pStyle w:val="Normal1"/>
            <w:numPr>
              <w:numId w:val="6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317" w:author="King Nem" w:date="2017-09-30T19:33:00Z">
            <w:rPr>
              <w:rFonts w:ascii="Times New Roman" w:eastAsia="Times New Roman" w:hAnsi="Times New Roman" w:cs="Times New Roman"/>
            </w:rPr>
          </w:rPrChange>
        </w:rPr>
        <w:t>Empt</w:t>
      </w:r>
      <w:ins w:id="318" w:author="King Nem" w:date="2017-09-30T19:44:00Z">
        <w:r w:rsidR="00E5437F">
          <w:rPr>
            <w:rFonts w:ascii="Times New Roman" w:eastAsia="Times New Roman" w:hAnsi="Times New Roman" w:cs="Times New Roman"/>
          </w:rPr>
          <w:t>y</w:t>
        </w:r>
      </w:ins>
      <w:del w:id="319" w:author="King Nem" w:date="2017-09-30T19:44:00Z">
        <w:r w:rsidRPr="00F26606" w:rsidDel="00E5437F">
          <w:rPr>
            <w:rFonts w:ascii="Times New Roman" w:eastAsia="Times New Roman" w:hAnsi="Times New Roman" w:cs="Times New Roman"/>
            <w:rPrChange w:id="32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ied</w:delText>
        </w:r>
      </w:del>
      <w:r w:rsidRPr="00F26606">
        <w:rPr>
          <w:rFonts w:ascii="Times New Roman" w:eastAsia="Times New Roman" w:hAnsi="Times New Roman" w:cs="Times New Roman"/>
          <w:rPrChange w:id="321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</w:t>
      </w:r>
      <w:del w:id="322" w:author="King Nem" w:date="2017-09-30T19:43:00Z">
        <w:r w:rsidRPr="00F26606" w:rsidDel="00E5437F">
          <w:rPr>
            <w:rFonts w:ascii="Times New Roman" w:eastAsia="Times New Roman" w:hAnsi="Times New Roman" w:cs="Times New Roman"/>
            <w:rPrChange w:id="323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all </w:delText>
        </w:r>
      </w:del>
      <w:r w:rsidRPr="00F26606">
        <w:rPr>
          <w:rFonts w:ascii="Times New Roman" w:eastAsia="Times New Roman" w:hAnsi="Times New Roman" w:cs="Times New Roman"/>
          <w:rPrChange w:id="324" w:author="King Nem" w:date="2017-09-30T19:33:00Z">
            <w:rPr>
              <w:rFonts w:ascii="Times New Roman" w:eastAsia="Times New Roman" w:hAnsi="Times New Roman" w:cs="Times New Roman"/>
            </w:rPr>
          </w:rPrChange>
        </w:rPr>
        <w:t>recycling bins in the school during after-school hours</w:t>
      </w:r>
      <w:r w:rsidR="00565158" w:rsidRPr="00F26606">
        <w:rPr>
          <w:rFonts w:ascii="Times New Roman" w:eastAsia="Times New Roman" w:hAnsi="Times New Roman" w:cs="Times New Roman"/>
          <w:rPrChange w:id="325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every week</w:t>
      </w:r>
      <w:commentRangeStart w:id="326"/>
    </w:p>
    <w:p w14:paraId="67B0D136" w14:textId="38331B3D" w:rsidR="00B570D6" w:rsidRPr="00F26606" w:rsidRDefault="001A6F37" w:rsidP="00F26606">
      <w:pPr>
        <w:pStyle w:val="Normal1"/>
        <w:numPr>
          <w:ilvl w:val="0"/>
          <w:numId w:val="17"/>
        </w:numPr>
        <w:contextualSpacing/>
        <w:rPr>
          <w:rFonts w:ascii="Times New Roman" w:eastAsia="Times New Roman" w:hAnsi="Times New Roman" w:cs="Times New Roman"/>
          <w:rPrChange w:id="327" w:author="King Nem" w:date="2017-09-30T19:33:00Z">
            <w:rPr>
              <w:rFonts w:ascii="Times New Roman" w:eastAsia="Times New Roman" w:hAnsi="Times New Roman" w:cs="Times New Roman"/>
            </w:rPr>
          </w:rPrChange>
        </w:rPr>
        <w:pPrChange w:id="328" w:author="King Nem" w:date="2017-09-30T19:34:00Z">
          <w:pPr>
            <w:pStyle w:val="Normal1"/>
            <w:numPr>
              <w:numId w:val="6"/>
            </w:numPr>
            <w:ind w:left="720" w:hanging="360"/>
            <w:contextualSpacing/>
          </w:pPr>
        </w:pPrChange>
      </w:pPr>
      <w:r w:rsidRPr="00F26606">
        <w:rPr>
          <w:rFonts w:ascii="Times New Roman" w:eastAsia="Times New Roman" w:hAnsi="Times New Roman" w:cs="Times New Roman"/>
          <w:rPrChange w:id="329" w:author="King Nem" w:date="2017-09-30T19:33:00Z">
            <w:rPr>
              <w:rFonts w:ascii="Times New Roman" w:eastAsia="Times New Roman" w:hAnsi="Times New Roman" w:cs="Times New Roman"/>
            </w:rPr>
          </w:rPrChange>
        </w:rPr>
        <w:t>Create</w:t>
      </w:r>
      <w:del w:id="330" w:author="King Nem" w:date="2017-09-30T19:44:00Z">
        <w:r w:rsidRPr="00F26606" w:rsidDel="00E5437F">
          <w:rPr>
            <w:rFonts w:ascii="Times New Roman" w:eastAsia="Times New Roman" w:hAnsi="Times New Roman" w:cs="Times New Roman"/>
            <w:rPrChange w:id="331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d</w:delText>
        </w:r>
      </w:del>
      <w:r w:rsidRPr="00F26606">
        <w:rPr>
          <w:rFonts w:ascii="Times New Roman" w:eastAsia="Times New Roman" w:hAnsi="Times New Roman" w:cs="Times New Roman"/>
          <w:rPrChange w:id="332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hallway and classroom posters to educate</w:t>
      </w:r>
      <w:ins w:id="333" w:author="King Nem" w:date="2017-09-30T19:52:00Z">
        <w:r w:rsidR="00F56967">
          <w:rPr>
            <w:rFonts w:ascii="Times New Roman" w:eastAsia="Times New Roman" w:hAnsi="Times New Roman" w:cs="Times New Roman"/>
          </w:rPr>
          <w:t xml:space="preserve"> students</w:t>
        </w:r>
      </w:ins>
      <w:r w:rsidRPr="00F26606">
        <w:rPr>
          <w:rFonts w:ascii="Times New Roman" w:eastAsia="Times New Roman" w:hAnsi="Times New Roman" w:cs="Times New Roman"/>
          <w:rPrChange w:id="334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about the environment</w:t>
      </w:r>
      <w:r w:rsidR="00F15FCC" w:rsidRPr="00F26606">
        <w:rPr>
          <w:rFonts w:ascii="Times New Roman" w:eastAsia="Times New Roman" w:hAnsi="Times New Roman" w:cs="Times New Roman"/>
          <w:rPrChange w:id="335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</w:t>
      </w:r>
    </w:p>
    <w:commentRangeEnd w:id="326"/>
    <w:p w14:paraId="0556E368" w14:textId="48E0AAE6" w:rsidR="009D4C25" w:rsidRPr="00F26606" w:rsidDel="00443D41" w:rsidRDefault="006D6C70" w:rsidP="00443D41">
      <w:pPr>
        <w:pStyle w:val="Normal1"/>
        <w:rPr>
          <w:del w:id="336" w:author="King Nem" w:date="2017-09-30T20:01:00Z"/>
          <w:rFonts w:ascii="Times New Roman" w:eastAsia="Times New Roman" w:hAnsi="Times New Roman" w:cs="Times New Roman"/>
          <w:b/>
          <w:color w:val="auto"/>
          <w:rPrChange w:id="337" w:author="King Nem" w:date="2017-09-30T19:33:00Z">
            <w:rPr>
              <w:del w:id="338" w:author="King Nem" w:date="2017-09-30T20:01:00Z"/>
              <w:rFonts w:ascii="Times New Roman" w:eastAsia="Times New Roman" w:hAnsi="Times New Roman" w:cs="Times New Roman"/>
              <w:b/>
              <w:color w:val="auto"/>
            </w:rPr>
          </w:rPrChange>
        </w:rPr>
        <w:pPrChange w:id="339" w:author="King Nem" w:date="2017-09-30T20:01:00Z">
          <w:pPr>
            <w:pStyle w:val="Normal1"/>
          </w:pPr>
        </w:pPrChange>
      </w:pPr>
      <w:r w:rsidRPr="00F26606">
        <w:rPr>
          <w:rStyle w:val="CommentReference"/>
          <w:rFonts w:ascii="Times New Roman" w:hAnsi="Times New Roman" w:cs="Times New Roman"/>
          <w:sz w:val="22"/>
          <w:szCs w:val="22"/>
          <w:rPrChange w:id="340" w:author="King Nem" w:date="2017-09-30T19:33:00Z">
            <w:rPr>
              <w:rStyle w:val="CommentReference"/>
            </w:rPr>
          </w:rPrChange>
        </w:rPr>
        <w:commentReference w:id="326"/>
      </w:r>
      <w:del w:id="341" w:author="King Nem" w:date="2017-09-30T20:05:00Z">
        <w:r w:rsidR="009D4C25" w:rsidRPr="00F26606" w:rsidDel="00443D41">
          <w:rPr>
            <w:rFonts w:ascii="Times New Roman" w:eastAsia="Times New Roman" w:hAnsi="Times New Roman" w:cs="Times New Roman"/>
            <w:b/>
          </w:rPr>
          <w:delText xml:space="preserve"> </w:delText>
        </w:r>
      </w:del>
      <w:del w:id="342" w:author="King Nem" w:date="2017-09-30T19:49:00Z">
        <w:r w:rsidR="009D4C25" w:rsidRPr="00E5437F" w:rsidDel="00E5437F">
          <w:rPr>
            <w:rFonts w:ascii="Times New Roman" w:eastAsia="Times New Roman" w:hAnsi="Times New Roman" w:cs="Times New Roman"/>
            <w:b/>
            <w:i/>
            <w:rPrChange w:id="343" w:author="King Nem" w:date="2017-09-30T19:49:00Z">
              <w:rPr>
                <w:rFonts w:ascii="Times New Roman" w:eastAsia="Times New Roman" w:hAnsi="Times New Roman" w:cs="Times New Roman"/>
                <w:b/>
              </w:rPr>
            </w:rPrChange>
          </w:rPr>
          <w:delText>Member</w:delText>
        </w:r>
      </w:del>
      <w:del w:id="344" w:author="King Nem" w:date="2017-09-30T20:01:00Z">
        <w:r w:rsidR="009D4C25" w:rsidRPr="00F26606" w:rsidDel="00443D41">
          <w:rPr>
            <w:rFonts w:ascii="Times New Roman" w:eastAsia="Times New Roman" w:hAnsi="Times New Roman" w:cs="Times New Roman"/>
            <w:b/>
          </w:rPr>
          <w:delText>, Class Council</w:delText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</w:r>
        <w:r w:rsidR="009D4C25" w:rsidRPr="00F26606" w:rsidDel="00443D41">
          <w:rPr>
            <w:rFonts w:ascii="Times New Roman" w:eastAsia="Times New Roman" w:hAnsi="Times New Roman" w:cs="Times New Roman"/>
            <w:b/>
          </w:rPr>
          <w:tab/>
          <w:delText xml:space="preserve">          </w:delText>
        </w:r>
        <w:r w:rsidR="00CA561C" w:rsidRPr="00F26606" w:rsidDel="00443D41">
          <w:rPr>
            <w:rFonts w:ascii="Times New Roman" w:eastAsia="Times New Roman" w:hAnsi="Times New Roman" w:cs="Times New Roman"/>
            <w:b/>
            <w:rPrChange w:id="345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</w:delText>
        </w:r>
        <w:r w:rsidR="009D4C25" w:rsidRPr="00F26606" w:rsidDel="00443D41">
          <w:rPr>
            <w:rFonts w:ascii="Times New Roman" w:eastAsia="Times New Roman" w:hAnsi="Times New Roman" w:cs="Times New Roman"/>
            <w:color w:val="auto"/>
            <w:rPrChange w:id="346" w:author="King Nem" w:date="2017-09-30T19:33:00Z">
              <w:rPr>
                <w:rFonts w:ascii="Times New Roman" w:eastAsia="Times New Roman" w:hAnsi="Times New Roman" w:cs="Times New Roman"/>
                <w:color w:val="auto"/>
              </w:rPr>
            </w:rPrChange>
          </w:rPr>
          <w:delText>2015-present</w:delText>
        </w:r>
      </w:del>
    </w:p>
    <w:p w14:paraId="715EB7A3" w14:textId="3F8F0158" w:rsidR="009D4C25" w:rsidRPr="00F26606" w:rsidDel="00443D41" w:rsidRDefault="001A6F37" w:rsidP="00443D41">
      <w:pPr>
        <w:pStyle w:val="Normal1"/>
        <w:rPr>
          <w:del w:id="347" w:author="King Nem" w:date="2017-09-30T20:01:00Z"/>
          <w:rFonts w:ascii="Times New Roman" w:eastAsia="Times New Roman" w:hAnsi="Times New Roman" w:cs="Times New Roman"/>
          <w:rPrChange w:id="348" w:author="King Nem" w:date="2017-09-30T19:33:00Z">
            <w:rPr>
              <w:del w:id="349" w:author="King Nem" w:date="2017-09-30T20:01:00Z"/>
              <w:rFonts w:ascii="Times New Roman" w:eastAsia="Times New Roman" w:hAnsi="Times New Roman" w:cs="Times New Roman"/>
            </w:rPr>
          </w:rPrChange>
        </w:rPr>
        <w:pPrChange w:id="350" w:author="King Nem" w:date="2017-09-30T20:01:00Z">
          <w:pPr>
            <w:pStyle w:val="Normal1"/>
            <w:numPr>
              <w:numId w:val="3"/>
            </w:numPr>
            <w:ind w:left="720" w:hanging="360"/>
            <w:contextualSpacing/>
          </w:pPr>
        </w:pPrChange>
      </w:pPr>
      <w:del w:id="351" w:author="King Nem" w:date="2017-09-30T19:53:00Z">
        <w:r w:rsidRPr="00F26606" w:rsidDel="00F56967">
          <w:rPr>
            <w:rFonts w:ascii="Times New Roman" w:eastAsia="Times New Roman" w:hAnsi="Times New Roman" w:cs="Times New Roman"/>
            <w:rPrChange w:id="35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Prepared </w:delText>
        </w:r>
      </w:del>
      <w:del w:id="353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35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school fundraiser</w:delText>
        </w:r>
      </w:del>
      <w:del w:id="355" w:author="King Nem" w:date="2017-09-30T19:54:00Z">
        <w:r w:rsidRPr="00F26606" w:rsidDel="00F56967">
          <w:rPr>
            <w:rFonts w:ascii="Times New Roman" w:eastAsia="Times New Roman" w:hAnsi="Times New Roman" w:cs="Times New Roman"/>
            <w:rPrChange w:id="35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s</w:delText>
        </w:r>
      </w:del>
      <w:del w:id="357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35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  <w:r w:rsidR="009F563F" w:rsidRPr="00F26606" w:rsidDel="00443D41">
          <w:rPr>
            <w:rFonts w:ascii="Times New Roman" w:eastAsia="Times New Roman" w:hAnsi="Times New Roman" w:cs="Times New Roman"/>
            <w:rPrChange w:id="359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for the class of 2018</w:delText>
        </w:r>
      </w:del>
    </w:p>
    <w:p w14:paraId="0EC3D94B" w14:textId="0DF775C9" w:rsidR="00443D41" w:rsidRDefault="009D4C25" w:rsidP="00443D41">
      <w:pPr>
        <w:pStyle w:val="Normal1"/>
        <w:contextualSpacing/>
        <w:rPr>
          <w:ins w:id="360" w:author="King Nem" w:date="2017-09-30T20:06:00Z"/>
          <w:rFonts w:ascii="Times New Roman" w:eastAsia="Times New Roman" w:hAnsi="Times New Roman" w:cs="Times New Roman"/>
        </w:rPr>
        <w:pPrChange w:id="361" w:author="King Nem" w:date="2017-09-30T20:06:00Z">
          <w:pPr>
            <w:pStyle w:val="Normal1"/>
            <w:numPr>
              <w:numId w:val="7"/>
            </w:numPr>
            <w:ind w:left="720" w:hanging="360"/>
            <w:contextualSpacing/>
          </w:pPr>
        </w:pPrChange>
      </w:pPr>
      <w:del w:id="362" w:author="King Nem" w:date="2017-09-30T19:56:00Z">
        <w:r w:rsidRPr="00F26606" w:rsidDel="00F56967">
          <w:rPr>
            <w:rFonts w:ascii="Times New Roman" w:eastAsia="Times New Roman" w:hAnsi="Times New Roman" w:cs="Times New Roman"/>
            <w:rPrChange w:id="363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Made </w:delText>
        </w:r>
      </w:del>
      <w:del w:id="364" w:author="King Nem" w:date="2017-09-30T20:01:00Z">
        <w:r w:rsidRPr="00F26606" w:rsidDel="00443D41">
          <w:rPr>
            <w:rFonts w:ascii="Times New Roman" w:eastAsia="Times New Roman" w:hAnsi="Times New Roman" w:cs="Times New Roman"/>
            <w:rPrChange w:id="365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donations</w:delText>
        </w:r>
        <w:r w:rsidR="00974E21" w:rsidRPr="00F26606" w:rsidDel="00443D41">
          <w:rPr>
            <w:rFonts w:ascii="Times New Roman" w:eastAsia="Times New Roman" w:hAnsi="Times New Roman" w:cs="Times New Roman"/>
            <w:rPrChange w:id="36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</w:delText>
        </w:r>
      </w:del>
      <w:del w:id="367" w:author="King Nem" w:date="2017-09-30T19:56:00Z">
        <w:r w:rsidR="00974E21" w:rsidRPr="00F26606" w:rsidDel="00F56967">
          <w:rPr>
            <w:rFonts w:ascii="Times New Roman" w:eastAsia="Times New Roman" w:hAnsi="Times New Roman" w:cs="Times New Roman"/>
            <w:rPrChange w:id="36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to </w:delText>
        </w:r>
      </w:del>
      <w:del w:id="369" w:author="King Nem" w:date="2017-09-30T20:01:00Z">
        <w:r w:rsidR="00974E21" w:rsidRPr="00F26606" w:rsidDel="00443D41">
          <w:rPr>
            <w:rFonts w:ascii="Times New Roman" w:eastAsia="Times New Roman" w:hAnsi="Times New Roman" w:cs="Times New Roman"/>
            <w:rPrChange w:id="37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the food bank</w:delText>
        </w:r>
      </w:del>
      <w:ins w:id="371" w:author="King Nem" w:date="2017-09-30T20:00:00Z">
        <w:r w:rsidR="00443D41" w:rsidRPr="006F69B2">
          <w:rPr>
            <w:rFonts w:ascii="Times New Roman" w:eastAsia="Times New Roman" w:hAnsi="Times New Roman" w:cs="Times New Roman"/>
            <w:b/>
            <w:i/>
          </w:rPr>
          <w:t>Member</w:t>
        </w:r>
        <w:r w:rsidR="00443D41" w:rsidRPr="006F69B2">
          <w:rPr>
            <w:rFonts w:ascii="Times New Roman" w:eastAsia="Times New Roman" w:hAnsi="Times New Roman" w:cs="Times New Roman"/>
            <w:b/>
          </w:rPr>
          <w:t xml:space="preserve">, Student Government Association             </w:t>
        </w:r>
      </w:ins>
      <w:ins w:id="372" w:author="King Nem" w:date="2017-09-30T20:29:00Z">
        <w:r w:rsidR="00B30977">
          <w:rPr>
            <w:rFonts w:ascii="Times New Roman" w:eastAsia="Times New Roman" w:hAnsi="Times New Roman" w:cs="Times New Roman"/>
            <w:b/>
          </w:rPr>
          <w:t xml:space="preserve">                                </w:t>
        </w:r>
      </w:ins>
      <w:ins w:id="373" w:author="King Nem" w:date="2017-09-30T20:00:00Z">
        <w:r w:rsidR="00443D41" w:rsidRPr="006F69B2">
          <w:rPr>
            <w:rFonts w:ascii="Times New Roman" w:eastAsia="Times New Roman" w:hAnsi="Times New Roman" w:cs="Times New Roman"/>
            <w:b/>
          </w:rPr>
          <w:t xml:space="preserve">                                                     </w:t>
        </w:r>
        <w:r w:rsidR="00443D41">
          <w:rPr>
            <w:rFonts w:ascii="Times New Roman" w:eastAsia="Times New Roman" w:hAnsi="Times New Roman" w:cs="Times New Roman"/>
          </w:rPr>
          <w:t>2017-p</w:t>
        </w:r>
        <w:r w:rsidR="00443D41" w:rsidRPr="006F69B2">
          <w:rPr>
            <w:rFonts w:ascii="Times New Roman" w:eastAsia="Times New Roman" w:hAnsi="Times New Roman" w:cs="Times New Roman"/>
          </w:rPr>
          <w:t>resent</w:t>
        </w:r>
      </w:ins>
    </w:p>
    <w:p w14:paraId="36718979" w14:textId="78D6B42D" w:rsidR="00443D41" w:rsidRPr="00443D41" w:rsidDel="00443D41" w:rsidRDefault="00443D41" w:rsidP="00443D41">
      <w:pPr>
        <w:pStyle w:val="Normal1"/>
        <w:numPr>
          <w:ilvl w:val="0"/>
          <w:numId w:val="23"/>
        </w:numPr>
        <w:ind w:left="0" w:firstLine="0"/>
        <w:rPr>
          <w:del w:id="374" w:author="King Nem" w:date="2017-09-30T20:00:00Z"/>
          <w:rFonts w:ascii="Times New Roman" w:eastAsia="Times New Roman" w:hAnsi="Times New Roman" w:cs="Times New Roman"/>
          <w:rPrChange w:id="375" w:author="King Nem" w:date="2017-09-30T20:05:00Z">
            <w:rPr>
              <w:del w:id="376" w:author="King Nem" w:date="2017-09-30T20:00:00Z"/>
              <w:rFonts w:ascii="Times New Roman" w:eastAsia="Times New Roman" w:hAnsi="Times New Roman" w:cs="Times New Roman"/>
            </w:rPr>
          </w:rPrChange>
        </w:rPr>
        <w:pPrChange w:id="377" w:author="King Nem" w:date="2017-09-30T20:06:00Z">
          <w:pPr>
            <w:pStyle w:val="Normal1"/>
            <w:numPr>
              <w:numId w:val="3"/>
            </w:numPr>
            <w:ind w:left="720" w:hanging="360"/>
            <w:contextualSpacing/>
          </w:pPr>
        </w:pPrChange>
      </w:pPr>
    </w:p>
    <w:p w14:paraId="265B6572" w14:textId="6D646298" w:rsidR="00B570D6" w:rsidRPr="00F26606" w:rsidDel="00443D41" w:rsidRDefault="006D6C70" w:rsidP="00443D41">
      <w:pPr>
        <w:pStyle w:val="Normal1"/>
        <w:rPr>
          <w:del w:id="378" w:author="King Nem" w:date="2017-09-30T20:02:00Z"/>
          <w:rFonts w:ascii="Times New Roman" w:eastAsia="Times New Roman" w:hAnsi="Times New Roman" w:cs="Times New Roman"/>
          <w:i/>
          <w:rPrChange w:id="379" w:author="King Nem" w:date="2017-09-30T19:33:00Z">
            <w:rPr>
              <w:del w:id="380" w:author="King Nem" w:date="2017-09-30T20:02:00Z"/>
              <w:rFonts w:ascii="Times New Roman" w:eastAsia="Times New Roman" w:hAnsi="Times New Roman" w:cs="Times New Roman"/>
              <w:i/>
            </w:rPr>
          </w:rPrChange>
        </w:rPr>
        <w:pPrChange w:id="381" w:author="King Nem" w:date="2017-09-30T20:06:00Z">
          <w:pPr>
            <w:pStyle w:val="Normal1"/>
          </w:pPr>
        </w:pPrChange>
      </w:pPr>
      <w:del w:id="382" w:author="King Nem" w:date="2017-09-30T20:02:00Z">
        <w:r w:rsidRPr="00F56967" w:rsidDel="00443D41">
          <w:rPr>
            <w:rFonts w:ascii="Times New Roman" w:eastAsia="Times New Roman" w:hAnsi="Times New Roman" w:cs="Times New Roman"/>
            <w:b/>
            <w:i/>
            <w:rPrChange w:id="383" w:author="King Nem" w:date="2017-09-30T19:50:00Z">
              <w:rPr>
                <w:rFonts w:ascii="Times New Roman" w:eastAsia="Times New Roman" w:hAnsi="Times New Roman" w:cs="Times New Roman"/>
                <w:b/>
              </w:rPr>
            </w:rPrChange>
          </w:rPr>
          <w:delText>Player</w:delText>
        </w:r>
        <w:r w:rsidRPr="00F26606" w:rsidDel="00443D41">
          <w:rPr>
            <w:rFonts w:ascii="Times New Roman" w:eastAsia="Times New Roman" w:hAnsi="Times New Roman" w:cs="Times New Roman"/>
            <w:b/>
            <w:rPrChange w:id="384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, </w:delText>
        </w:r>
        <w:r w:rsidR="00F15FCC" w:rsidRPr="00F26606" w:rsidDel="00443D41">
          <w:rPr>
            <w:rFonts w:ascii="Times New Roman" w:eastAsia="Times New Roman" w:hAnsi="Times New Roman" w:cs="Times New Roman"/>
            <w:b/>
            <w:rPrChange w:id="385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Soccer                                                                                         </w:delText>
        </w:r>
        <w:r w:rsidR="00832389" w:rsidRPr="00F26606" w:rsidDel="00443D41">
          <w:rPr>
            <w:rFonts w:ascii="Times New Roman" w:eastAsia="Times New Roman" w:hAnsi="Times New Roman" w:cs="Times New Roman"/>
            <w:b/>
            <w:rPrChange w:id="386" w:author="King Nem" w:date="2017-09-30T19:33:00Z">
              <w:rPr>
                <w:rFonts w:ascii="Times New Roman" w:eastAsia="Times New Roman" w:hAnsi="Times New Roman" w:cs="Times New Roman"/>
                <w:b/>
              </w:rPr>
            </w:rPrChange>
          </w:rPr>
          <w:delText xml:space="preserve">                             </w:delText>
        </w:r>
        <w:r w:rsidR="00F15FCC" w:rsidRPr="00F26606" w:rsidDel="00443D41">
          <w:rPr>
            <w:rFonts w:ascii="Times New Roman" w:eastAsia="Times New Roman" w:hAnsi="Times New Roman" w:cs="Times New Roman"/>
            <w:rPrChange w:id="387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2015-present   </w:delText>
        </w:r>
        <w:r w:rsidR="00F15FCC" w:rsidRPr="00F26606" w:rsidDel="00443D41">
          <w:rPr>
            <w:rFonts w:ascii="Times New Roman" w:eastAsia="Times New Roman" w:hAnsi="Times New Roman" w:cs="Times New Roman"/>
            <w:rPrChange w:id="38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tab/>
        </w:r>
      </w:del>
    </w:p>
    <w:p w14:paraId="53826BCF" w14:textId="5A8C2187" w:rsidR="00B570D6" w:rsidRPr="00F26606" w:rsidDel="00443D41" w:rsidRDefault="00CA561C" w:rsidP="00443D41">
      <w:pPr>
        <w:pStyle w:val="Normal1"/>
        <w:contextualSpacing/>
        <w:rPr>
          <w:del w:id="389" w:author="King Nem" w:date="2017-09-30T20:02:00Z"/>
          <w:rFonts w:ascii="Times New Roman" w:eastAsia="Times New Roman" w:hAnsi="Times New Roman" w:cs="Times New Roman"/>
          <w:rPrChange w:id="390" w:author="King Nem" w:date="2017-09-30T19:33:00Z">
            <w:rPr>
              <w:del w:id="391" w:author="King Nem" w:date="2017-09-30T20:02:00Z"/>
              <w:rFonts w:ascii="Times New Roman" w:eastAsia="Times New Roman" w:hAnsi="Times New Roman" w:cs="Times New Roman"/>
            </w:rPr>
          </w:rPrChange>
        </w:rPr>
        <w:pPrChange w:id="392" w:author="King Nem" w:date="2017-09-30T20:06:00Z">
          <w:pPr>
            <w:pStyle w:val="Normal1"/>
            <w:numPr>
              <w:numId w:val="7"/>
            </w:numPr>
            <w:ind w:left="720" w:hanging="360"/>
            <w:contextualSpacing/>
          </w:pPr>
        </w:pPrChange>
      </w:pPr>
      <w:commentRangeStart w:id="393"/>
      <w:del w:id="394" w:author="King Nem" w:date="2017-09-30T20:02:00Z">
        <w:r w:rsidRPr="00F26606" w:rsidDel="00443D41">
          <w:rPr>
            <w:rFonts w:ascii="Times New Roman" w:eastAsia="Times New Roman" w:hAnsi="Times New Roman" w:cs="Times New Roman"/>
            <w:rPrChange w:id="395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P</w:delText>
        </w:r>
        <w:r w:rsidR="00E9326F" w:rsidRPr="00F26606" w:rsidDel="00443D41">
          <w:rPr>
            <w:rFonts w:ascii="Times New Roman" w:eastAsia="Times New Roman" w:hAnsi="Times New Roman" w:cs="Times New Roman"/>
            <w:rPrChange w:id="396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lay</w:delText>
        </w:r>
      </w:del>
      <w:del w:id="397" w:author="King Nem" w:date="2017-09-30T19:50:00Z">
        <w:r w:rsidR="00E9326F" w:rsidRPr="00F26606" w:rsidDel="00F56967">
          <w:rPr>
            <w:rFonts w:ascii="Times New Roman" w:eastAsia="Times New Roman" w:hAnsi="Times New Roman" w:cs="Times New Roman"/>
            <w:rPrChange w:id="398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399" w:author="King Nem" w:date="2017-09-30T20:02:00Z">
        <w:r w:rsidR="00E9326F" w:rsidRPr="00F26606" w:rsidDel="00443D41">
          <w:rPr>
            <w:rFonts w:ascii="Times New Roman" w:eastAsia="Times New Roman" w:hAnsi="Times New Roman" w:cs="Times New Roman"/>
            <w:rPrChange w:id="40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at </w:delText>
        </w:r>
      </w:del>
      <w:del w:id="401" w:author="King Nem" w:date="2017-09-30T19:50:00Z">
        <w:r w:rsidR="00E9326F" w:rsidRPr="00F26606" w:rsidDel="00F56967">
          <w:rPr>
            <w:rFonts w:ascii="Times New Roman" w:eastAsia="Times New Roman" w:hAnsi="Times New Roman" w:cs="Times New Roman"/>
            <w:rPrChange w:id="40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F</w:delText>
        </w:r>
      </w:del>
      <w:del w:id="403" w:author="King Nem" w:date="2017-09-30T20:02:00Z">
        <w:r w:rsidR="00E9326F" w:rsidRPr="00F26606" w:rsidDel="00443D41">
          <w:rPr>
            <w:rFonts w:ascii="Times New Roman" w:eastAsia="Times New Roman" w:hAnsi="Times New Roman" w:cs="Times New Roman"/>
            <w:rPrChange w:id="40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ullback and wing positions </w:delText>
        </w:r>
      </w:del>
    </w:p>
    <w:p w14:paraId="4D6EC814" w14:textId="5FCB16EF" w:rsidR="00CA561C" w:rsidRPr="00F26606" w:rsidDel="00443D41" w:rsidRDefault="00F15FCC" w:rsidP="00443D41">
      <w:pPr>
        <w:pStyle w:val="Normal1"/>
        <w:contextualSpacing/>
        <w:rPr>
          <w:del w:id="405" w:author="King Nem" w:date="2017-09-30T20:07:00Z"/>
          <w:rFonts w:ascii="Times New Roman" w:eastAsia="Times New Roman" w:hAnsi="Times New Roman" w:cs="Times New Roman"/>
          <w:rPrChange w:id="406" w:author="King Nem" w:date="2017-09-30T19:33:00Z">
            <w:rPr>
              <w:del w:id="407" w:author="King Nem" w:date="2017-09-30T20:07:00Z"/>
              <w:rFonts w:ascii="Times New Roman" w:eastAsia="Times New Roman" w:hAnsi="Times New Roman" w:cs="Times New Roman"/>
            </w:rPr>
          </w:rPrChange>
        </w:rPr>
        <w:pPrChange w:id="408" w:author="King Nem" w:date="2017-09-30T20:06:00Z">
          <w:pPr>
            <w:pStyle w:val="Normal1"/>
            <w:numPr>
              <w:numId w:val="7"/>
            </w:numPr>
            <w:ind w:left="720" w:hanging="360"/>
            <w:contextualSpacing/>
          </w:pPr>
        </w:pPrChange>
      </w:pPr>
      <w:del w:id="409" w:author="King Nem" w:date="2017-09-30T20:02:00Z">
        <w:r w:rsidRPr="00F26606" w:rsidDel="00443D41">
          <w:rPr>
            <w:rFonts w:ascii="Times New Roman" w:eastAsia="Times New Roman" w:hAnsi="Times New Roman" w:cs="Times New Roman"/>
            <w:rPrChange w:id="410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Balanc</w:delText>
        </w:r>
      </w:del>
      <w:del w:id="411" w:author="King Nem" w:date="2017-09-30T19:50:00Z">
        <w:r w:rsidRPr="00F26606" w:rsidDel="00F56967">
          <w:rPr>
            <w:rFonts w:ascii="Times New Roman" w:eastAsia="Times New Roman" w:hAnsi="Times New Roman" w:cs="Times New Roman"/>
            <w:rPrChange w:id="412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ed</w:delText>
        </w:r>
      </w:del>
      <w:del w:id="413" w:author="King Nem" w:date="2017-09-30T20:02:00Z">
        <w:r w:rsidRPr="00F26606" w:rsidDel="00443D41">
          <w:rPr>
            <w:rFonts w:ascii="Times New Roman" w:eastAsia="Times New Roman" w:hAnsi="Times New Roman" w:cs="Times New Roman"/>
            <w:rPrChange w:id="41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school and academics</w:delText>
        </w:r>
        <w:r w:rsidR="00E9326F" w:rsidRPr="00F26606" w:rsidDel="00443D41">
          <w:rPr>
            <w:rFonts w:ascii="Times New Roman" w:eastAsia="Times New Roman" w:hAnsi="Times New Roman" w:cs="Times New Roman"/>
            <w:rPrChange w:id="415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 xml:space="preserve"> through fall season</w:delText>
        </w:r>
      </w:del>
    </w:p>
    <w:p w14:paraId="63E7B15E" w14:textId="3B2BEC6A" w:rsidR="00443D41" w:rsidRPr="00443D41" w:rsidRDefault="00443D41" w:rsidP="00443D41">
      <w:pPr>
        <w:pStyle w:val="Normal1"/>
        <w:numPr>
          <w:ilvl w:val="0"/>
          <w:numId w:val="24"/>
        </w:numPr>
        <w:contextualSpacing/>
        <w:rPr>
          <w:ins w:id="416" w:author="King Nem" w:date="2017-09-30T20:08:00Z"/>
          <w:rFonts w:ascii="Times New Roman" w:eastAsia="Times New Roman" w:hAnsi="Times New Roman" w:cs="Times New Roman"/>
          <w:b/>
          <w:u w:val="single"/>
          <w:rPrChange w:id="417" w:author="King Nem" w:date="2017-09-30T20:08:00Z">
            <w:rPr>
              <w:ins w:id="418" w:author="King Nem" w:date="2017-09-30T20:08:00Z"/>
              <w:rFonts w:ascii="Times New Roman" w:eastAsia="Times New Roman" w:hAnsi="Times New Roman" w:cs="Times New Roman"/>
            </w:rPr>
          </w:rPrChange>
        </w:rPr>
        <w:pPrChange w:id="419" w:author="King Nem" w:date="2017-09-30T20:07:00Z">
          <w:pPr>
            <w:pStyle w:val="Normal1"/>
            <w:contextualSpacing/>
          </w:pPr>
        </w:pPrChange>
      </w:pPr>
      <w:ins w:id="420" w:author="King Nem" w:date="2017-09-30T20:07:00Z">
        <w:r w:rsidRPr="00443D41">
          <w:rPr>
            <w:rFonts w:ascii="Times New Roman" w:eastAsia="Times New Roman" w:hAnsi="Times New Roman" w:cs="Times New Roman"/>
            <w:rPrChange w:id="421" w:author="King Nem" w:date="2017-09-30T20:08:00Z">
              <w:rPr>
                <w:rFonts w:ascii="Times New Roman" w:eastAsia="Times New Roman" w:hAnsi="Times New Roman" w:cs="Times New Roman"/>
              </w:rPr>
            </w:rPrChange>
          </w:rPr>
          <w:t>Voice student concerns to school faculty and administration</w:t>
        </w:r>
      </w:ins>
    </w:p>
    <w:p w14:paraId="1DC8CB4C" w14:textId="0B27F84D" w:rsidR="00443D41" w:rsidRPr="00443D41" w:rsidRDefault="0089553C" w:rsidP="00443D41">
      <w:pPr>
        <w:pStyle w:val="Normal1"/>
        <w:numPr>
          <w:ilvl w:val="0"/>
          <w:numId w:val="24"/>
        </w:numPr>
        <w:contextualSpacing/>
        <w:rPr>
          <w:ins w:id="422" w:author="King Nem" w:date="2017-09-30T20:06:00Z"/>
          <w:rFonts w:ascii="Times New Roman" w:eastAsia="Times New Roman" w:hAnsi="Times New Roman" w:cs="Times New Roman"/>
          <w:u w:val="single"/>
          <w:rPrChange w:id="423" w:author="King Nem" w:date="2017-09-30T20:10:00Z">
            <w:rPr>
              <w:ins w:id="424" w:author="King Nem" w:date="2017-09-30T20:06:00Z"/>
              <w:rFonts w:ascii="Times New Roman" w:eastAsia="Times New Roman" w:hAnsi="Times New Roman" w:cs="Times New Roman"/>
              <w:b/>
              <w:u w:val="single"/>
            </w:rPr>
          </w:rPrChange>
        </w:rPr>
        <w:pPrChange w:id="425" w:author="King Nem" w:date="2017-09-30T20:07:00Z">
          <w:pPr>
            <w:pStyle w:val="Normal1"/>
            <w:contextualSpacing/>
          </w:pPr>
        </w:pPrChange>
      </w:pPr>
      <w:ins w:id="426" w:author="King Nem" w:date="2017-09-30T20:10:00Z">
        <w:r>
          <w:rPr>
            <w:rFonts w:ascii="Times New Roman" w:eastAsia="Times New Roman" w:hAnsi="Times New Roman" w:cs="Times New Roman"/>
          </w:rPr>
          <w:t xml:space="preserve">Help decide </w:t>
        </w:r>
      </w:ins>
      <w:ins w:id="427" w:author="King Nem" w:date="2017-09-30T20:12:00Z">
        <w:r>
          <w:rPr>
            <w:rFonts w:ascii="Times New Roman" w:eastAsia="Times New Roman" w:hAnsi="Times New Roman" w:cs="Times New Roman"/>
          </w:rPr>
          <w:t xml:space="preserve">how to </w:t>
        </w:r>
      </w:ins>
      <w:ins w:id="428" w:author="King Nem" w:date="2017-09-30T20:10:00Z">
        <w:r>
          <w:rPr>
            <w:rFonts w:ascii="Times New Roman" w:eastAsia="Times New Roman" w:hAnsi="Times New Roman" w:cs="Times New Roman"/>
          </w:rPr>
          <w:t>spend</w:t>
        </w:r>
      </w:ins>
      <w:ins w:id="429" w:author="King Nem" w:date="2017-09-30T20:13:00Z">
        <w:r>
          <w:rPr>
            <w:rFonts w:ascii="Times New Roman" w:eastAsia="Times New Roman" w:hAnsi="Times New Roman" w:cs="Times New Roman"/>
          </w:rPr>
          <w:t xml:space="preserve"> </w:t>
        </w:r>
      </w:ins>
      <w:ins w:id="430" w:author="King Nem" w:date="2017-09-30T20:10:00Z">
        <w:r>
          <w:rPr>
            <w:rFonts w:ascii="Times New Roman" w:eastAsia="Times New Roman" w:hAnsi="Times New Roman" w:cs="Times New Roman"/>
          </w:rPr>
          <w:t>the school</w:t>
        </w:r>
      </w:ins>
      <w:ins w:id="431" w:author="King Nem" w:date="2017-09-30T20:13:00Z">
        <w:r>
          <w:rPr>
            <w:rFonts w:ascii="Times New Roman" w:eastAsia="Times New Roman" w:hAnsi="Times New Roman" w:cs="Times New Roman"/>
          </w:rPr>
          <w:t xml:space="preserve"> budget allocated for school events</w:t>
        </w:r>
      </w:ins>
      <w:ins w:id="432" w:author="King Nem" w:date="2017-09-30T20:10:00Z">
        <w:r>
          <w:rPr>
            <w:rFonts w:ascii="Times New Roman" w:eastAsia="Times New Roman" w:hAnsi="Times New Roman" w:cs="Times New Roman"/>
          </w:rPr>
          <w:t xml:space="preserve">  </w:t>
        </w:r>
      </w:ins>
    </w:p>
    <w:p w14:paraId="37977950" w14:textId="77777777" w:rsidR="0089553C" w:rsidRDefault="0089553C" w:rsidP="00CA561C">
      <w:pPr>
        <w:pStyle w:val="Normal1"/>
        <w:contextualSpacing/>
        <w:rPr>
          <w:ins w:id="433" w:author="King Nem" w:date="2017-09-30T20:15:00Z"/>
          <w:rFonts w:ascii="Times New Roman" w:eastAsia="Times New Roman" w:hAnsi="Times New Roman" w:cs="Times New Roman"/>
          <w:b/>
          <w:u w:val="single"/>
        </w:rPr>
      </w:pPr>
    </w:p>
    <w:p w14:paraId="2DFE85FA" w14:textId="44C0E82A" w:rsidR="00CA561C" w:rsidRPr="00F26606" w:rsidRDefault="00CA561C" w:rsidP="00CA561C">
      <w:pPr>
        <w:pStyle w:val="Normal1"/>
        <w:contextualSpacing/>
        <w:rPr>
          <w:rFonts w:ascii="Times New Roman" w:eastAsia="Times New Roman" w:hAnsi="Times New Roman" w:cs="Times New Roman"/>
          <w:b/>
          <w:u w:val="single"/>
          <w:rPrChange w:id="434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u w:val="single"/>
          <w:rPrChange w:id="435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Work/Volunteer:</w:t>
      </w:r>
    </w:p>
    <w:commentRangeEnd w:id="393"/>
    <w:p w14:paraId="18669214" w14:textId="4DB1488F" w:rsidR="00B570D6" w:rsidRPr="00F26606" w:rsidRDefault="006D6C70">
      <w:pPr>
        <w:pStyle w:val="Normal1"/>
        <w:rPr>
          <w:rFonts w:ascii="Times New Roman" w:eastAsia="Times New Roman" w:hAnsi="Times New Roman" w:cs="Times New Roman"/>
          <w:rPrChange w:id="436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Style w:val="CommentReference"/>
          <w:rFonts w:ascii="Times New Roman" w:hAnsi="Times New Roman" w:cs="Times New Roman"/>
          <w:sz w:val="22"/>
          <w:szCs w:val="22"/>
          <w:rPrChange w:id="437" w:author="King Nem" w:date="2017-09-30T19:33:00Z">
            <w:rPr>
              <w:rStyle w:val="CommentReference"/>
            </w:rPr>
          </w:rPrChange>
        </w:rPr>
        <w:commentReference w:id="393"/>
      </w:r>
      <w:r w:rsidR="00CA561C" w:rsidRPr="00F26606">
        <w:rPr>
          <w:rFonts w:ascii="Times New Roman" w:eastAsia="Times New Roman" w:hAnsi="Times New Roman" w:cs="Times New Roman"/>
          <w:b/>
        </w:rPr>
        <w:t xml:space="preserve">Sales Associate, JcPenney                  </w:t>
      </w:r>
      <w:r w:rsidR="00CA561C" w:rsidRPr="00F26606">
        <w:rPr>
          <w:rFonts w:ascii="Times New Roman" w:eastAsia="Times New Roman" w:hAnsi="Times New Roman" w:cs="Times New Roman"/>
          <w:b/>
        </w:rPr>
        <w:tab/>
      </w:r>
      <w:r w:rsidR="00CA561C" w:rsidRPr="00F26606">
        <w:rPr>
          <w:rFonts w:ascii="Times New Roman" w:eastAsia="Times New Roman" w:hAnsi="Times New Roman" w:cs="Times New Roman"/>
          <w:b/>
        </w:rPr>
        <w:tab/>
      </w:r>
      <w:r w:rsidR="00CA561C" w:rsidRPr="00F26606">
        <w:rPr>
          <w:rFonts w:ascii="Times New Roman" w:eastAsia="Times New Roman" w:hAnsi="Times New Roman" w:cs="Times New Roman"/>
          <w:b/>
        </w:rPr>
        <w:tab/>
      </w:r>
      <w:ins w:id="438" w:author="King Nem" w:date="2017-09-30T20:29:00Z">
        <w:r w:rsidR="00B30977">
          <w:rPr>
            <w:rFonts w:ascii="Times New Roman" w:eastAsia="Times New Roman" w:hAnsi="Times New Roman" w:cs="Times New Roman"/>
            <w:b/>
          </w:rPr>
          <w:t xml:space="preserve">                                       </w:t>
        </w:r>
      </w:ins>
      <w:r w:rsidR="00CA561C" w:rsidRPr="00F26606">
        <w:rPr>
          <w:rFonts w:ascii="Times New Roman" w:eastAsia="Times New Roman" w:hAnsi="Times New Roman" w:cs="Times New Roman"/>
          <w:b/>
        </w:rPr>
        <w:tab/>
      </w:r>
      <w:ins w:id="439" w:author="King Nem" w:date="2017-09-30T20:31:00Z">
        <w:r w:rsidR="00C811A8">
          <w:rPr>
            <w:rFonts w:ascii="Times New Roman" w:eastAsia="Times New Roman" w:hAnsi="Times New Roman" w:cs="Times New Roman"/>
            <w:b/>
          </w:rPr>
          <w:t xml:space="preserve">     </w:t>
        </w:r>
      </w:ins>
      <w:del w:id="440" w:author="King Nem" w:date="2017-09-30T20:31:00Z">
        <w:r w:rsidR="00CA561C" w:rsidRPr="00F26606" w:rsidDel="00C811A8">
          <w:rPr>
            <w:rFonts w:ascii="Times New Roman" w:eastAsia="Times New Roman" w:hAnsi="Times New Roman" w:cs="Times New Roman"/>
            <w:b/>
          </w:rPr>
          <w:tab/>
        </w:r>
        <w:r w:rsidR="00CA561C" w:rsidRPr="00F26606" w:rsidDel="00C811A8">
          <w:rPr>
            <w:rFonts w:ascii="Times New Roman" w:eastAsia="Times New Roman" w:hAnsi="Times New Roman" w:cs="Times New Roman"/>
            <w:b/>
          </w:rPr>
          <w:tab/>
        </w:r>
      </w:del>
      <w:r w:rsidR="00CA561C" w:rsidRPr="00F26606">
        <w:rPr>
          <w:rFonts w:ascii="Times New Roman" w:eastAsia="Times New Roman" w:hAnsi="Times New Roman" w:cs="Times New Roman"/>
          <w:b/>
        </w:rPr>
        <w:t xml:space="preserve">          </w:t>
      </w:r>
      <w:ins w:id="441" w:author="King Nem" w:date="2017-09-30T20:34:00Z">
        <w:r w:rsidR="00C811A8">
          <w:rPr>
            <w:rFonts w:ascii="Times New Roman" w:eastAsia="Times New Roman" w:hAnsi="Times New Roman" w:cs="Times New Roman"/>
            <w:b/>
          </w:rPr>
          <w:t xml:space="preserve"> </w:t>
        </w:r>
      </w:ins>
      <w:ins w:id="442" w:author="King Nem" w:date="2017-09-30T20:30:00Z">
        <w:r w:rsidR="00C811A8" w:rsidRPr="00C811A8">
          <w:rPr>
            <w:rFonts w:ascii="Times New Roman" w:eastAsia="Times New Roman" w:hAnsi="Times New Roman" w:cs="Times New Roman"/>
            <w:rPrChange w:id="443" w:author="King Nem" w:date="2017-09-30T20:31:00Z">
              <w:rPr>
                <w:rFonts w:ascii="Times New Roman" w:eastAsia="Times New Roman" w:hAnsi="Times New Roman" w:cs="Times New Roman"/>
                <w:b/>
              </w:rPr>
            </w:rPrChange>
          </w:rPr>
          <w:t>July</w:t>
        </w:r>
      </w:ins>
      <w:del w:id="444" w:author="King Nem" w:date="2017-09-30T20:34:00Z">
        <w:r w:rsidR="00CA561C" w:rsidRPr="00F26606" w:rsidDel="00C811A8">
          <w:rPr>
            <w:rFonts w:ascii="Times New Roman" w:eastAsia="Times New Roman" w:hAnsi="Times New Roman" w:cs="Times New Roman"/>
            <w:b/>
          </w:rPr>
          <w:delText xml:space="preserve"> </w:delText>
        </w:r>
      </w:del>
      <w:r w:rsidR="00CA561C" w:rsidRPr="00F26606">
        <w:rPr>
          <w:rFonts w:ascii="Times New Roman" w:eastAsia="Times New Roman" w:hAnsi="Times New Roman" w:cs="Times New Roman"/>
          <w:b/>
        </w:rPr>
        <w:t xml:space="preserve"> </w:t>
      </w:r>
      <w:r w:rsidR="00F15FCC" w:rsidRPr="00F26606">
        <w:rPr>
          <w:rFonts w:ascii="Times New Roman" w:eastAsia="Times New Roman" w:hAnsi="Times New Roman" w:cs="Times New Roman"/>
        </w:rPr>
        <w:t>2017-</w:t>
      </w:r>
      <w:ins w:id="445" w:author="King Nem" w:date="2017-09-30T20:31:00Z">
        <w:r w:rsidR="00C811A8">
          <w:rPr>
            <w:rFonts w:ascii="Times New Roman" w:eastAsia="Times New Roman" w:hAnsi="Times New Roman" w:cs="Times New Roman"/>
          </w:rPr>
          <w:t xml:space="preserve"> </w:t>
        </w:r>
      </w:ins>
      <w:del w:id="446" w:author="King Nem" w:date="2017-09-30T20:31:00Z">
        <w:r w:rsidR="00F15FCC" w:rsidRPr="00F26606" w:rsidDel="00C811A8">
          <w:rPr>
            <w:rFonts w:ascii="Times New Roman" w:eastAsia="Times New Roman" w:hAnsi="Times New Roman" w:cs="Times New Roman"/>
          </w:rPr>
          <w:delText xml:space="preserve">present </w:delText>
        </w:r>
      </w:del>
      <w:ins w:id="447" w:author="King Nem" w:date="2017-09-30T20:31:00Z">
        <w:r w:rsidR="00C811A8">
          <w:rPr>
            <w:rFonts w:ascii="Times New Roman" w:eastAsia="Times New Roman" w:hAnsi="Times New Roman" w:cs="Times New Roman"/>
          </w:rPr>
          <w:t>September 2017</w:t>
        </w:r>
        <w:r w:rsidR="00C811A8" w:rsidRPr="00F26606">
          <w:rPr>
            <w:rFonts w:ascii="Times New Roman" w:eastAsia="Times New Roman" w:hAnsi="Times New Roman" w:cs="Times New Roman"/>
          </w:rPr>
          <w:t xml:space="preserve"> </w:t>
        </w:r>
      </w:ins>
    </w:p>
    <w:p w14:paraId="102FC511" w14:textId="13A7E8EE" w:rsidR="00C811A8" w:rsidRDefault="00C811A8" w:rsidP="00CA561C">
      <w:pPr>
        <w:pStyle w:val="Normal1"/>
        <w:numPr>
          <w:ilvl w:val="0"/>
          <w:numId w:val="8"/>
        </w:numPr>
        <w:ind w:hanging="360"/>
        <w:contextualSpacing/>
        <w:rPr>
          <w:ins w:id="448" w:author="King Nem" w:date="2017-09-30T20:34:00Z"/>
          <w:rFonts w:ascii="Times New Roman" w:eastAsia="Times New Roman" w:hAnsi="Times New Roman" w:cs="Times New Roman"/>
        </w:rPr>
      </w:pPr>
      <w:ins w:id="449" w:author="King Nem" w:date="2017-09-30T20:34:00Z">
        <w:r>
          <w:rPr>
            <w:rFonts w:ascii="Times New Roman" w:eastAsia="Times New Roman" w:hAnsi="Times New Roman" w:cs="Times New Roman"/>
          </w:rPr>
          <w:t>Managed</w:t>
        </w:r>
        <w:r w:rsidRPr="00C811A8">
          <w:rPr>
            <w:rFonts w:ascii="Times New Roman" w:eastAsia="Times New Roman" w:hAnsi="Times New Roman" w:cs="Times New Roman"/>
          </w:rPr>
          <w:t xml:space="preserve"> cash, credit or check transactions with customers</w:t>
        </w:r>
      </w:ins>
    </w:p>
    <w:p w14:paraId="31FEBCF8" w14:textId="7184D6C2" w:rsidR="00CA561C" w:rsidRPr="00F26606" w:rsidDel="00C811A8" w:rsidRDefault="00F15FCC" w:rsidP="00CA561C">
      <w:pPr>
        <w:pStyle w:val="Normal1"/>
        <w:numPr>
          <w:ilvl w:val="0"/>
          <w:numId w:val="8"/>
        </w:numPr>
        <w:ind w:hanging="360"/>
        <w:contextualSpacing/>
        <w:rPr>
          <w:del w:id="450" w:author="King Nem" w:date="2017-09-30T20:34:00Z"/>
          <w:rFonts w:ascii="Times New Roman" w:eastAsia="Times New Roman" w:hAnsi="Times New Roman" w:cs="Times New Roman"/>
          <w:rPrChange w:id="451" w:author="King Nem" w:date="2017-09-30T19:33:00Z">
            <w:rPr>
              <w:del w:id="452" w:author="King Nem" w:date="2017-09-30T20:34:00Z"/>
              <w:rFonts w:ascii="Times New Roman" w:eastAsia="Times New Roman" w:hAnsi="Times New Roman" w:cs="Times New Roman"/>
            </w:rPr>
          </w:rPrChange>
        </w:rPr>
      </w:pPr>
      <w:del w:id="453" w:author="King Nem" w:date="2017-09-30T20:34:00Z">
        <w:r w:rsidRPr="00F26606" w:rsidDel="00C811A8">
          <w:rPr>
            <w:rFonts w:ascii="Times New Roman" w:eastAsia="Times New Roman" w:hAnsi="Times New Roman" w:cs="Times New Roman"/>
            <w:rPrChange w:id="454" w:author="King Nem" w:date="2017-09-30T19:33:00Z">
              <w:rPr>
                <w:rFonts w:ascii="Times New Roman" w:eastAsia="Times New Roman" w:hAnsi="Times New Roman" w:cs="Times New Roman"/>
              </w:rPr>
            </w:rPrChange>
          </w:rPr>
          <w:delText>Manage money at the cash register</w:delText>
        </w:r>
      </w:del>
    </w:p>
    <w:p w14:paraId="14A4364F" w14:textId="0137B327" w:rsidR="00CA561C" w:rsidRPr="00F26606" w:rsidRDefault="00CA561C" w:rsidP="00CA561C">
      <w:pPr>
        <w:pStyle w:val="Normal1"/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rPrChange w:id="455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Fonts w:ascii="Times New Roman" w:eastAsia="Times New Roman" w:hAnsi="Times New Roman" w:cs="Times New Roman"/>
          <w:rPrChange w:id="456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Provided customer service </w:t>
      </w:r>
      <w:r w:rsidR="00881663" w:rsidRPr="00F26606">
        <w:rPr>
          <w:rFonts w:ascii="Times New Roman" w:eastAsia="Times New Roman" w:hAnsi="Times New Roman" w:cs="Times New Roman"/>
          <w:rPrChange w:id="457" w:author="King Nem" w:date="2017-09-30T19:33:00Z">
            <w:rPr>
              <w:rFonts w:ascii="Times New Roman" w:eastAsia="Times New Roman" w:hAnsi="Times New Roman" w:cs="Times New Roman"/>
            </w:rPr>
          </w:rPrChange>
        </w:rPr>
        <w:t>on the sale floor</w:t>
      </w:r>
      <w:r w:rsidRPr="00F26606">
        <w:rPr>
          <w:rFonts w:ascii="Times New Roman" w:eastAsia="Times New Roman" w:hAnsi="Times New Roman" w:cs="Times New Roman"/>
          <w:rPrChange w:id="458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</w:t>
      </w:r>
    </w:p>
    <w:p w14:paraId="7AC441B9" w14:textId="6A8FF623" w:rsidR="00B570D6" w:rsidRPr="00F26606" w:rsidRDefault="00832389">
      <w:pPr>
        <w:pStyle w:val="Normal1"/>
        <w:rPr>
          <w:rFonts w:ascii="Times New Roman" w:eastAsia="Times New Roman" w:hAnsi="Times New Roman" w:cs="Times New Roman"/>
          <w:b/>
          <w:u w:val="single"/>
          <w:rPrChange w:id="459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</w:pPr>
      <w:r w:rsidRPr="00F26606">
        <w:rPr>
          <w:rFonts w:ascii="Times New Roman" w:eastAsia="Times New Roman" w:hAnsi="Times New Roman" w:cs="Times New Roman"/>
          <w:b/>
          <w:u w:val="single"/>
          <w:rPrChange w:id="460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Special S</w:t>
      </w:r>
      <w:r w:rsidR="00F15FCC" w:rsidRPr="00F26606">
        <w:rPr>
          <w:rFonts w:ascii="Times New Roman" w:eastAsia="Times New Roman" w:hAnsi="Times New Roman" w:cs="Times New Roman"/>
          <w:b/>
          <w:u w:val="single"/>
          <w:rPrChange w:id="461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kills</w:t>
      </w:r>
      <w:r w:rsidRPr="00F26606">
        <w:rPr>
          <w:rFonts w:ascii="Times New Roman" w:eastAsia="Times New Roman" w:hAnsi="Times New Roman" w:cs="Times New Roman"/>
          <w:b/>
          <w:u w:val="single"/>
          <w:rPrChange w:id="462" w:author="King Nem" w:date="2017-09-30T19:33:00Z">
            <w:rPr>
              <w:rFonts w:ascii="Times New Roman" w:eastAsia="Times New Roman" w:hAnsi="Times New Roman" w:cs="Times New Roman"/>
              <w:b/>
              <w:u w:val="single"/>
            </w:rPr>
          </w:rPrChange>
        </w:rPr>
        <w:t>:</w:t>
      </w:r>
    </w:p>
    <w:p w14:paraId="3C84932F" w14:textId="78944B63" w:rsidR="006E4E85" w:rsidRPr="00F26606" w:rsidRDefault="00832389" w:rsidP="006E4E85">
      <w:pPr>
        <w:pStyle w:val="Normal1"/>
        <w:numPr>
          <w:ilvl w:val="0"/>
          <w:numId w:val="12"/>
        </w:numPr>
        <w:rPr>
          <w:rFonts w:ascii="Times New Roman" w:eastAsia="Times New Roman" w:hAnsi="Times New Roman" w:cs="Times New Roman"/>
          <w:rPrChange w:id="463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Fonts w:ascii="Times New Roman" w:eastAsia="Times New Roman" w:hAnsi="Times New Roman" w:cs="Times New Roman"/>
          <w:rPrChange w:id="464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Fluent in </w:t>
      </w:r>
      <w:r w:rsidR="00F15FCC" w:rsidRPr="00F26606">
        <w:rPr>
          <w:rFonts w:ascii="Times New Roman" w:eastAsia="Times New Roman" w:hAnsi="Times New Roman" w:cs="Times New Roman"/>
          <w:rPrChange w:id="465" w:author="King Nem" w:date="2017-09-30T19:33:00Z">
            <w:rPr>
              <w:rFonts w:ascii="Times New Roman" w:eastAsia="Times New Roman" w:hAnsi="Times New Roman" w:cs="Times New Roman"/>
            </w:rPr>
          </w:rPrChange>
        </w:rPr>
        <w:t>Amharic</w:t>
      </w:r>
      <w:r w:rsidR="00071FAB" w:rsidRPr="00F26606">
        <w:rPr>
          <w:rFonts w:ascii="Times New Roman" w:eastAsia="Times New Roman" w:hAnsi="Times New Roman" w:cs="Times New Roman"/>
          <w:rPrChange w:id="466" w:author="King Nem" w:date="2017-09-30T19:33:00Z">
            <w:rPr>
              <w:rFonts w:ascii="Times New Roman" w:eastAsia="Times New Roman" w:hAnsi="Times New Roman" w:cs="Times New Roman"/>
            </w:rPr>
          </w:rPrChange>
        </w:rPr>
        <w:t xml:space="preserve"> (National language of Ethiopia)</w:t>
      </w:r>
    </w:p>
    <w:p w14:paraId="7FF4E2E9" w14:textId="06F6E1B4" w:rsidR="008F40F8" w:rsidRPr="00F26606" w:rsidRDefault="00071FAB" w:rsidP="008F40F8">
      <w:pPr>
        <w:pStyle w:val="Normal1"/>
        <w:numPr>
          <w:ilvl w:val="0"/>
          <w:numId w:val="12"/>
        </w:numPr>
        <w:rPr>
          <w:rFonts w:ascii="Times New Roman" w:eastAsia="Times New Roman" w:hAnsi="Times New Roman" w:cs="Times New Roman"/>
          <w:rPrChange w:id="467" w:author="King Nem" w:date="2017-09-30T19:33:00Z">
            <w:rPr>
              <w:rFonts w:ascii="Times New Roman" w:eastAsia="Times New Roman" w:hAnsi="Times New Roman" w:cs="Times New Roman"/>
            </w:rPr>
          </w:rPrChange>
        </w:rPr>
      </w:pPr>
      <w:r w:rsidRPr="00F26606">
        <w:rPr>
          <w:rFonts w:ascii="Times New Roman" w:eastAsia="Times New Roman" w:hAnsi="Times New Roman" w:cs="Times New Roman"/>
          <w:rPrChange w:id="468" w:author="King Nem" w:date="2017-09-30T19:33:00Z">
            <w:rPr>
              <w:rFonts w:ascii="Times New Roman" w:eastAsia="Times New Roman" w:hAnsi="Times New Roman" w:cs="Times New Roman"/>
            </w:rPr>
          </w:rPrChange>
        </w:rPr>
        <w:t>Programing, C++, and LabView</w:t>
      </w:r>
    </w:p>
    <w:sectPr w:rsidR="008F40F8" w:rsidRPr="00F26606" w:rsidSect="0089553C">
      <w:pgSz w:w="12240" w:h="15840" w:code="1"/>
      <w:pgMar w:top="821" w:right="864" w:bottom="821" w:left="864" w:header="0" w:footer="720" w:gutter="0"/>
      <w:pgNumType w:start="1"/>
      <w:cols w:space="720"/>
      <w:docGrid w:linePitch="299"/>
      <w:sectPrChange w:id="469" w:author="King Nem" w:date="2017-09-30T20:15:00Z">
        <w:sectPr w:rsidR="008F40F8" w:rsidRPr="00F26606" w:rsidSect="0089553C">
          <w:pgMar w:top="1440" w:right="864" w:bottom="1440" w:left="864" w:header="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moyamalcolm" w:date="2017-06-11T13:18:00Z" w:initials="m">
    <w:p w14:paraId="610785CE" w14:textId="77777777" w:rsidR="00832389" w:rsidRDefault="00832389">
      <w:pPr>
        <w:pStyle w:val="CommentText"/>
      </w:pPr>
      <w:r>
        <w:rPr>
          <w:rStyle w:val="CommentReference"/>
        </w:rPr>
        <w:annotationRef/>
      </w:r>
      <w:r>
        <w:t>Your heading includes all the key information; good job! To save space, I put info on two lines instead of 4. I went to toolbar Insert/Symbol to insert dots as separaters. I also bolded and increased the size of your name so it stands out.</w:t>
      </w:r>
    </w:p>
  </w:comment>
  <w:comment w:id="106" w:author="moyamalcolm" w:date="2017-06-11T13:45:00Z" w:initials="m">
    <w:p w14:paraId="1BF70CAB" w14:textId="77777777" w:rsidR="00443D41" w:rsidRDefault="00443D41" w:rsidP="00443D41">
      <w:pPr>
        <w:pStyle w:val="CommentText"/>
      </w:pPr>
      <w:r>
        <w:rPr>
          <w:rStyle w:val="CommentReference"/>
        </w:rPr>
        <w:annotationRef/>
      </w:r>
      <w:r>
        <w:t>Suggestion: Combine 3 bullets into 2 “Worked with team to develop a well-functioning robot” “Competed in three (be specific about the number) regional competitions</w:t>
      </w:r>
    </w:p>
  </w:comment>
  <w:comment w:id="136" w:author="moyamalcolm" w:date="2017-06-11T13:32:00Z" w:initials="m">
    <w:p w14:paraId="37620AD2" w14:textId="77777777" w:rsidR="00443D41" w:rsidRDefault="00443D41" w:rsidP="00443D41">
      <w:pPr>
        <w:pStyle w:val="CommentText"/>
      </w:pPr>
      <w:r>
        <w:rPr>
          <w:rStyle w:val="CommentReference"/>
        </w:rPr>
        <w:annotationRef/>
      </w:r>
      <w:r>
        <w:t>Wonderful that you are in two achievement-oriented organizations!</w:t>
      </w:r>
    </w:p>
    <w:p w14:paraId="4745F6D4" w14:textId="77777777" w:rsidR="00443D41" w:rsidRDefault="00443D41" w:rsidP="00443D41">
      <w:pPr>
        <w:pStyle w:val="CommentText"/>
      </w:pPr>
    </w:p>
    <w:p w14:paraId="621AEE77" w14:textId="77777777" w:rsidR="00443D41" w:rsidRDefault="00443D41" w:rsidP="00443D41">
      <w:pPr>
        <w:pStyle w:val="CommentText"/>
      </w:pPr>
      <w:r>
        <w:t>Suggestion: be more specific about the activity you performed with each organization, e.g., participated in Clean-Up Day at local creek</w:t>
      </w:r>
    </w:p>
    <w:p w14:paraId="3E3B4810" w14:textId="77777777" w:rsidR="00443D41" w:rsidRDefault="00443D41" w:rsidP="00443D41">
      <w:pPr>
        <w:pStyle w:val="CommentText"/>
      </w:pPr>
    </w:p>
    <w:p w14:paraId="034858D2" w14:textId="77777777" w:rsidR="00443D41" w:rsidRDefault="00443D41" w:rsidP="00443D41">
      <w:pPr>
        <w:pStyle w:val="CommentText"/>
      </w:pPr>
      <w:r>
        <w:t>Suggestion: Instead of listing statements about grade qualifications and teacher recommendations, focus on what you have DONE as a member, e.g., offer ideas for summer activities; your accomplishments as a member are most important to the reader</w:t>
      </w:r>
    </w:p>
  </w:comment>
  <w:comment w:id="191" w:author="moyamalcolm" w:date="2017-06-11T13:32:00Z" w:initials="m">
    <w:p w14:paraId="78A50CD2" w14:textId="77777777" w:rsidR="00832389" w:rsidRDefault="00832389">
      <w:pPr>
        <w:pStyle w:val="CommentText"/>
      </w:pPr>
      <w:r>
        <w:rPr>
          <w:rStyle w:val="CommentReference"/>
        </w:rPr>
        <w:annotationRef/>
      </w:r>
      <w:r>
        <w:t>Wonderful that you are in two achievement-oriented organizations!</w:t>
      </w:r>
    </w:p>
    <w:p w14:paraId="6EE9BE16" w14:textId="77777777" w:rsidR="00832389" w:rsidRDefault="00832389">
      <w:pPr>
        <w:pStyle w:val="CommentText"/>
      </w:pPr>
    </w:p>
    <w:p w14:paraId="182E3E1E" w14:textId="77777777" w:rsidR="00832389" w:rsidRDefault="00832389">
      <w:pPr>
        <w:pStyle w:val="CommentText"/>
      </w:pPr>
      <w:r>
        <w:t>Suggestion: be more specific about the activity you performed with each organization, e.g., participated in Clean-Up Day at local creek</w:t>
      </w:r>
    </w:p>
    <w:p w14:paraId="4111BC92" w14:textId="77777777" w:rsidR="00832389" w:rsidRDefault="00832389">
      <w:pPr>
        <w:pStyle w:val="CommentText"/>
      </w:pPr>
    </w:p>
    <w:p w14:paraId="607C054E" w14:textId="77777777" w:rsidR="00832389" w:rsidRDefault="00832389">
      <w:pPr>
        <w:pStyle w:val="CommentText"/>
      </w:pPr>
      <w:r>
        <w:t>Suggestion: Instead of listing statements about grade qualifications and teacher recommendations, focus on what you have DONE as a member, e.g., offer ideas for summer activities; your accomplishments as a member are most important to the reader</w:t>
      </w:r>
    </w:p>
  </w:comment>
  <w:comment w:id="282" w:author="moyamalcolm" w:date="2017-06-11T13:45:00Z" w:initials="m">
    <w:p w14:paraId="10E45A21" w14:textId="77777777" w:rsidR="00832389" w:rsidRDefault="00832389">
      <w:pPr>
        <w:pStyle w:val="CommentText"/>
      </w:pPr>
      <w:r>
        <w:rPr>
          <w:rStyle w:val="CommentReference"/>
        </w:rPr>
        <w:annotationRef/>
      </w:r>
      <w:r>
        <w:t>Suggestion: Combine 3 bullets into 2 “Worked with team to develop a well-functioning robot” “Competed in three (be specific about the number) regional competitions</w:t>
      </w:r>
    </w:p>
  </w:comment>
  <w:comment w:id="326" w:author="moyamalcolm" w:date="2017-06-11T13:48:00Z" w:initials="m">
    <w:p w14:paraId="236260D5" w14:textId="77777777" w:rsidR="00832389" w:rsidRDefault="00832389">
      <w:pPr>
        <w:pStyle w:val="CommentText"/>
      </w:pPr>
      <w:r>
        <w:rPr>
          <w:rStyle w:val="CommentReference"/>
        </w:rPr>
        <w:annotationRef/>
      </w:r>
      <w:r>
        <w:t>Be more specific; it will help your resume stand out!</w:t>
      </w:r>
    </w:p>
    <w:p w14:paraId="102991BD" w14:textId="77777777" w:rsidR="00832389" w:rsidRDefault="00832389">
      <w:pPr>
        <w:pStyle w:val="CommentText"/>
      </w:pPr>
    </w:p>
    <w:p w14:paraId="25C8C8A4" w14:textId="77777777" w:rsidR="00832389" w:rsidRDefault="00832389">
      <w:pPr>
        <w:pStyle w:val="CommentText"/>
      </w:pPr>
      <w:r>
        <w:t>Suggestion: “Emptied 10-20 recycle bins per week during after-school hours” “Participated in lectures to learn more about the environment” “Created hallway and classroom posters to educate students about the environment”</w:t>
      </w:r>
    </w:p>
    <w:p w14:paraId="22C61246" w14:textId="77777777" w:rsidR="00832389" w:rsidRDefault="00832389">
      <w:pPr>
        <w:pStyle w:val="CommentText"/>
      </w:pPr>
    </w:p>
    <w:p w14:paraId="23B7C0FA" w14:textId="77777777" w:rsidR="00832389" w:rsidRDefault="00832389">
      <w:pPr>
        <w:pStyle w:val="CommentText"/>
      </w:pPr>
    </w:p>
  </w:comment>
  <w:comment w:id="393" w:author="moyamalcolm" w:date="2017-06-11T13:55:00Z" w:initials="m">
    <w:p w14:paraId="5F6B62FE" w14:textId="77777777" w:rsidR="00832389" w:rsidRDefault="00832389">
      <w:pPr>
        <w:pStyle w:val="CommentText"/>
      </w:pPr>
      <w:r>
        <w:rPr>
          <w:rStyle w:val="CommentReference"/>
        </w:rPr>
        <w:annotationRef/>
      </w:r>
      <w:r>
        <w:t>Suggestion: Add positions and athletic stats e.g. “Played goal-keeper and right fullback” “Skilled in defensive techniques such as delaying, heading, and shielding”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0785CE" w15:done="0"/>
  <w15:commentEx w15:paraId="1BF70CAB" w15:done="0"/>
  <w15:commentEx w15:paraId="034858D2" w15:done="0"/>
  <w15:commentEx w15:paraId="607C054E" w15:done="0"/>
  <w15:commentEx w15:paraId="10E45A21" w15:done="0"/>
  <w15:commentEx w15:paraId="23B7C0FA" w15:done="0"/>
  <w15:commentEx w15:paraId="5F6B62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0785CE" w16cid:durableId="1D599EB1"/>
  <w16cid:commentId w16cid:paraId="1BF70CAB" w16cid:durableId="1D7A7668"/>
  <w16cid:commentId w16cid:paraId="607C054E" w16cid:durableId="1D599EB3"/>
  <w16cid:commentId w16cid:paraId="10E45A21" w16cid:durableId="1D599EB4"/>
  <w16cid:commentId w16cid:paraId="23B7C0FA" w16cid:durableId="1D599EB5"/>
  <w16cid:commentId w16cid:paraId="5F6B62FE" w16cid:durableId="1D599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22"/>
  </w:num>
  <w:num w:numId="7">
    <w:abstractNumId w:val="15"/>
  </w:num>
  <w:num w:numId="8">
    <w:abstractNumId w:val="14"/>
  </w:num>
  <w:num w:numId="9">
    <w:abstractNumId w:val="12"/>
  </w:num>
  <w:num w:numId="10">
    <w:abstractNumId w:val="3"/>
  </w:num>
  <w:num w:numId="11">
    <w:abstractNumId w:val="24"/>
  </w:num>
  <w:num w:numId="12">
    <w:abstractNumId w:val="4"/>
  </w:num>
  <w:num w:numId="13">
    <w:abstractNumId w:val="19"/>
  </w:num>
  <w:num w:numId="14">
    <w:abstractNumId w:val="9"/>
  </w:num>
  <w:num w:numId="15">
    <w:abstractNumId w:val="18"/>
  </w:num>
  <w:num w:numId="16">
    <w:abstractNumId w:val="13"/>
  </w:num>
  <w:num w:numId="17">
    <w:abstractNumId w:val="21"/>
  </w:num>
  <w:num w:numId="18">
    <w:abstractNumId w:val="17"/>
  </w:num>
  <w:num w:numId="19">
    <w:abstractNumId w:val="5"/>
  </w:num>
  <w:num w:numId="20">
    <w:abstractNumId w:val="11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ng Nem">
    <w15:presenceInfo w15:providerId="Windows Live" w15:userId="5210f2a35072c6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570D6"/>
    <w:rsid w:val="00071FAB"/>
    <w:rsid w:val="001A6F37"/>
    <w:rsid w:val="00285C58"/>
    <w:rsid w:val="003F61D3"/>
    <w:rsid w:val="00420FC3"/>
    <w:rsid w:val="00443D41"/>
    <w:rsid w:val="004677E8"/>
    <w:rsid w:val="0048754E"/>
    <w:rsid w:val="00565158"/>
    <w:rsid w:val="005C0FEE"/>
    <w:rsid w:val="006D6C70"/>
    <w:rsid w:val="006E4E85"/>
    <w:rsid w:val="006E7B42"/>
    <w:rsid w:val="00832389"/>
    <w:rsid w:val="00881663"/>
    <w:rsid w:val="0089553C"/>
    <w:rsid w:val="008F40F8"/>
    <w:rsid w:val="00974E21"/>
    <w:rsid w:val="009C2A98"/>
    <w:rsid w:val="009D4C25"/>
    <w:rsid w:val="009E39D6"/>
    <w:rsid w:val="009F563F"/>
    <w:rsid w:val="00B06023"/>
    <w:rsid w:val="00B30977"/>
    <w:rsid w:val="00B570D6"/>
    <w:rsid w:val="00B93B5E"/>
    <w:rsid w:val="00C626DE"/>
    <w:rsid w:val="00C811A8"/>
    <w:rsid w:val="00CA561C"/>
    <w:rsid w:val="00E27E21"/>
    <w:rsid w:val="00E5437F"/>
    <w:rsid w:val="00E9326F"/>
    <w:rsid w:val="00F15FCC"/>
    <w:rsid w:val="00F26606"/>
    <w:rsid w:val="00F5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BF588-E719-42BB-9596-8E2FBF2A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 Nem</cp:lastModifiedBy>
  <cp:revision>21</cp:revision>
  <dcterms:created xsi:type="dcterms:W3CDTF">2017-06-11T18:15:00Z</dcterms:created>
  <dcterms:modified xsi:type="dcterms:W3CDTF">2017-10-01T00:35:00Z</dcterms:modified>
</cp:coreProperties>
</file>