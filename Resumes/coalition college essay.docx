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6A2D7" w14:textId="25A78F3D" w:rsidR="00EF6C0D" w:rsidRDefault="00EF6C0D" w:rsidP="00B90048">
      <w:pPr>
        <w:rPr>
          <w:ins w:id="0" w:author="King Nem" w:date="2017-10-02T15:50:00Z"/>
          <w:rFonts w:ascii="Times New Roman" w:hAnsi="Times New Roman" w:cs="Times New Roman"/>
          <w:sz w:val="24"/>
          <w:szCs w:val="24"/>
        </w:rPr>
      </w:pPr>
      <w:ins w:id="1" w:author="King Nem" w:date="2017-10-02T15:50:00Z">
        <w:r>
          <w:rPr>
            <w:rFonts w:ascii="Times New Roman" w:hAnsi="Times New Roman" w:cs="Times New Roman"/>
            <w:sz w:val="24"/>
            <w:szCs w:val="24"/>
          </w:rPr>
          <w:t>Nehmya Negash</w:t>
        </w:r>
        <w:bookmarkStart w:id="2" w:name="_GoBack"/>
        <w:bookmarkEnd w:id="2"/>
      </w:ins>
    </w:p>
    <w:p w14:paraId="49664F05" w14:textId="3748A31F" w:rsidR="00EF6C0D" w:rsidRDefault="00DF6994" w:rsidP="00B90048">
      <w:pPr>
        <w:rPr>
          <w:rFonts w:ascii="Times New Roman" w:hAnsi="Times New Roman" w:cs="Times New Roman"/>
          <w:sz w:val="24"/>
          <w:szCs w:val="24"/>
        </w:rPr>
      </w:pPr>
      <w:r>
        <w:rPr>
          <w:rFonts w:ascii="Times New Roman" w:hAnsi="Times New Roman" w:cs="Times New Roman"/>
          <w:sz w:val="24"/>
          <w:szCs w:val="24"/>
        </w:rPr>
        <w:t>What is the hardest chall</w:t>
      </w:r>
      <w:r w:rsidR="009B1760">
        <w:rPr>
          <w:rFonts w:ascii="Times New Roman" w:hAnsi="Times New Roman" w:cs="Times New Roman"/>
          <w:sz w:val="24"/>
          <w:szCs w:val="24"/>
        </w:rPr>
        <w:t xml:space="preserve">enge I have faced and how has it </w:t>
      </w:r>
      <w:r w:rsidR="0005712A">
        <w:rPr>
          <w:rFonts w:ascii="Times New Roman" w:hAnsi="Times New Roman" w:cs="Times New Roman"/>
          <w:sz w:val="24"/>
          <w:szCs w:val="24"/>
        </w:rPr>
        <w:t>defined</w:t>
      </w:r>
      <w:r w:rsidR="009B1760">
        <w:rPr>
          <w:rFonts w:ascii="Times New Roman" w:hAnsi="Times New Roman" w:cs="Times New Roman"/>
          <w:sz w:val="24"/>
          <w:szCs w:val="24"/>
        </w:rPr>
        <w:t xml:space="preserve"> me?</w:t>
      </w:r>
    </w:p>
    <w:p w14:paraId="497E62DB" w14:textId="49E98BCB" w:rsidR="00DE198A" w:rsidRDefault="009B1760" w:rsidP="002735D5">
      <w:pPr>
        <w:ind w:firstLine="720"/>
        <w:rPr>
          <w:rFonts w:ascii="Times New Roman" w:hAnsi="Times New Roman" w:cs="Times New Roman"/>
          <w:sz w:val="24"/>
          <w:szCs w:val="24"/>
        </w:rPr>
      </w:pPr>
      <w:r>
        <w:rPr>
          <w:rFonts w:ascii="Times New Roman" w:hAnsi="Times New Roman" w:cs="Times New Roman"/>
          <w:sz w:val="24"/>
          <w:szCs w:val="24"/>
        </w:rPr>
        <w:t xml:space="preserve">The hardest thing I had to face was living in Ethiopia. As a third world country Ethiopia was in deep poverty and faced lots </w:t>
      </w:r>
      <w:r w:rsidRPr="00A90686">
        <w:rPr>
          <w:rFonts w:ascii="Times New Roman" w:hAnsi="Times New Roman" w:cs="Times New Roman"/>
          <w:sz w:val="24"/>
          <w:szCs w:val="24"/>
          <w:highlight w:val="yellow"/>
        </w:rPr>
        <w:t>of</w:t>
      </w:r>
      <w:ins w:id="3" w:author="King Nem" w:date="2017-09-30T16:07:00Z">
        <w:r w:rsidR="00DF5E61">
          <w:rPr>
            <w:rFonts w:ascii="Times New Roman" w:hAnsi="Times New Roman" w:cs="Times New Roman"/>
            <w:sz w:val="24"/>
            <w:szCs w:val="24"/>
            <w:highlight w:val="yellow"/>
          </w:rPr>
          <w:t xml:space="preserve"> political issues</w:t>
        </w:r>
      </w:ins>
      <w:del w:id="4" w:author="King Nem" w:date="2017-09-30T16:07:00Z">
        <w:r w:rsidRPr="00A90686" w:rsidDel="00DF5E61">
          <w:rPr>
            <w:rFonts w:ascii="Times New Roman" w:hAnsi="Times New Roman" w:cs="Times New Roman"/>
            <w:sz w:val="24"/>
            <w:szCs w:val="24"/>
            <w:highlight w:val="yellow"/>
          </w:rPr>
          <w:delText xml:space="preserve"> government problems</w:delText>
        </w:r>
      </w:del>
      <w:r>
        <w:rPr>
          <w:rFonts w:ascii="Times New Roman" w:hAnsi="Times New Roman" w:cs="Times New Roman"/>
          <w:sz w:val="24"/>
          <w:szCs w:val="24"/>
        </w:rPr>
        <w:t xml:space="preserve">. Life was hard and with my father mostly working in </w:t>
      </w:r>
      <w:r w:rsidR="0005712A">
        <w:rPr>
          <w:rFonts w:ascii="Times New Roman" w:hAnsi="Times New Roman" w:cs="Times New Roman"/>
          <w:sz w:val="24"/>
          <w:szCs w:val="24"/>
        </w:rPr>
        <w:t>far states it</w:t>
      </w:r>
      <w:ins w:id="5" w:author="King Nem" w:date="2017-09-30T16:08:00Z">
        <w:r w:rsidR="00DF5E61">
          <w:rPr>
            <w:rFonts w:ascii="Times New Roman" w:hAnsi="Times New Roman" w:cs="Times New Roman"/>
            <w:sz w:val="24"/>
            <w:szCs w:val="24"/>
          </w:rPr>
          <w:t xml:space="preserve"> became even more difficult </w:t>
        </w:r>
      </w:ins>
      <w:del w:id="6" w:author="King Nem" w:date="2017-09-30T16:08:00Z">
        <w:r w:rsidR="0005712A" w:rsidDel="00DF5E61">
          <w:rPr>
            <w:rFonts w:ascii="Times New Roman" w:hAnsi="Times New Roman" w:cs="Times New Roman"/>
            <w:sz w:val="24"/>
            <w:szCs w:val="24"/>
          </w:rPr>
          <w:delText xml:space="preserve"> made it harder</w:delText>
        </w:r>
      </w:del>
      <w:r w:rsidR="0005712A">
        <w:rPr>
          <w:rFonts w:ascii="Times New Roman" w:hAnsi="Times New Roman" w:cs="Times New Roman"/>
          <w:sz w:val="24"/>
          <w:szCs w:val="24"/>
        </w:rPr>
        <w:t xml:space="preserve">. </w:t>
      </w:r>
      <w:r w:rsidR="0005712A" w:rsidRPr="00A90686">
        <w:rPr>
          <w:rFonts w:ascii="Times New Roman" w:hAnsi="Times New Roman" w:cs="Times New Roman"/>
          <w:sz w:val="24"/>
          <w:szCs w:val="24"/>
          <w:highlight w:val="yellow"/>
          <w:rPrChange w:id="7" w:author="King Nem" w:date="2017-09-24T18:45:00Z">
            <w:rPr>
              <w:rFonts w:ascii="Times New Roman" w:hAnsi="Times New Roman" w:cs="Times New Roman"/>
              <w:sz w:val="24"/>
              <w:szCs w:val="24"/>
            </w:rPr>
          </w:rPrChange>
        </w:rPr>
        <w:t>While my father was gone I had to step up and help my mother and keep my younger sister safe</w:t>
      </w:r>
      <w:r w:rsidR="0005712A">
        <w:rPr>
          <w:rFonts w:ascii="Times New Roman" w:hAnsi="Times New Roman" w:cs="Times New Roman"/>
          <w:sz w:val="24"/>
          <w:szCs w:val="24"/>
        </w:rPr>
        <w:t>. Simple thing as water and electricity were</w:t>
      </w:r>
      <w:ins w:id="8" w:author="King Nem" w:date="2017-09-30T16:12:00Z">
        <w:r w:rsidR="00DF5E61">
          <w:rPr>
            <w:rFonts w:ascii="Times New Roman" w:hAnsi="Times New Roman" w:cs="Times New Roman"/>
            <w:sz w:val="24"/>
            <w:szCs w:val="24"/>
          </w:rPr>
          <w:t xml:space="preserve"> tough</w:t>
        </w:r>
      </w:ins>
      <w:del w:id="9" w:author="King Nem" w:date="2017-09-30T16:12:00Z">
        <w:r w:rsidR="0005712A" w:rsidDel="00DF5E61">
          <w:rPr>
            <w:rFonts w:ascii="Times New Roman" w:hAnsi="Times New Roman" w:cs="Times New Roman"/>
            <w:sz w:val="24"/>
            <w:szCs w:val="24"/>
          </w:rPr>
          <w:delText xml:space="preserve"> </w:delText>
        </w:r>
        <w:r w:rsidR="0005712A" w:rsidRPr="00A90686" w:rsidDel="00DF5E61">
          <w:rPr>
            <w:rFonts w:ascii="Times New Roman" w:hAnsi="Times New Roman" w:cs="Times New Roman"/>
            <w:sz w:val="24"/>
            <w:szCs w:val="24"/>
            <w:highlight w:val="yellow"/>
            <w:rPrChange w:id="10" w:author="King Nem" w:date="2017-09-24T18:45:00Z">
              <w:rPr>
                <w:rFonts w:ascii="Times New Roman" w:hAnsi="Times New Roman" w:cs="Times New Roman"/>
                <w:sz w:val="24"/>
                <w:szCs w:val="24"/>
              </w:rPr>
            </w:rPrChange>
          </w:rPr>
          <w:delText>hard</w:delText>
        </w:r>
      </w:del>
      <w:r w:rsidR="0005712A" w:rsidRPr="00A90686">
        <w:rPr>
          <w:rFonts w:ascii="Times New Roman" w:hAnsi="Times New Roman" w:cs="Times New Roman"/>
          <w:sz w:val="24"/>
          <w:szCs w:val="24"/>
          <w:highlight w:val="yellow"/>
          <w:rPrChange w:id="11" w:author="King Nem" w:date="2017-09-24T18:45:00Z">
            <w:rPr>
              <w:rFonts w:ascii="Times New Roman" w:hAnsi="Times New Roman" w:cs="Times New Roman"/>
              <w:sz w:val="24"/>
              <w:szCs w:val="24"/>
            </w:rPr>
          </w:rPrChange>
        </w:rPr>
        <w:t xml:space="preserve"> to get</w:t>
      </w:r>
      <w:r w:rsidR="0005712A">
        <w:rPr>
          <w:rFonts w:ascii="Times New Roman" w:hAnsi="Times New Roman" w:cs="Times New Roman"/>
          <w:sz w:val="24"/>
          <w:szCs w:val="24"/>
        </w:rPr>
        <w:t xml:space="preserve"> in the country. The government would turn off the water pipes and the electric line almost every other day making it </w:t>
      </w:r>
      <w:del w:id="12" w:author="King Nem" w:date="2017-09-30T16:12:00Z">
        <w:r w:rsidR="0005712A" w:rsidRPr="00A90686" w:rsidDel="00DF5E61">
          <w:rPr>
            <w:rFonts w:ascii="Times New Roman" w:hAnsi="Times New Roman" w:cs="Times New Roman"/>
            <w:sz w:val="24"/>
            <w:szCs w:val="24"/>
            <w:highlight w:val="yellow"/>
            <w:rPrChange w:id="13" w:author="King Nem" w:date="2017-09-24T18:46:00Z">
              <w:rPr>
                <w:rFonts w:ascii="Times New Roman" w:hAnsi="Times New Roman" w:cs="Times New Roman"/>
                <w:sz w:val="24"/>
                <w:szCs w:val="24"/>
              </w:rPr>
            </w:rPrChange>
          </w:rPr>
          <w:delText>hard</w:delText>
        </w:r>
        <w:r w:rsidR="0005712A" w:rsidDel="00DF5E61">
          <w:rPr>
            <w:rFonts w:ascii="Times New Roman" w:hAnsi="Times New Roman" w:cs="Times New Roman"/>
            <w:sz w:val="24"/>
            <w:szCs w:val="24"/>
          </w:rPr>
          <w:delText xml:space="preserve"> </w:delText>
        </w:r>
      </w:del>
      <w:ins w:id="14" w:author="King Nem" w:date="2017-09-30T16:12:00Z">
        <w:r w:rsidR="00EF6C0D">
          <w:rPr>
            <w:rFonts w:ascii="Times New Roman" w:hAnsi="Times New Roman" w:cs="Times New Roman"/>
            <w:sz w:val="24"/>
            <w:szCs w:val="24"/>
          </w:rPr>
          <w:t>almost impossible</w:t>
        </w:r>
        <w:r w:rsidR="00DF5E61">
          <w:rPr>
            <w:rFonts w:ascii="Times New Roman" w:hAnsi="Times New Roman" w:cs="Times New Roman"/>
            <w:sz w:val="24"/>
            <w:szCs w:val="24"/>
          </w:rPr>
          <w:t xml:space="preserve"> </w:t>
        </w:r>
      </w:ins>
      <w:commentRangeStart w:id="15"/>
      <w:r w:rsidR="0005712A">
        <w:rPr>
          <w:rFonts w:ascii="Times New Roman" w:hAnsi="Times New Roman" w:cs="Times New Roman"/>
          <w:sz w:val="24"/>
          <w:szCs w:val="24"/>
        </w:rPr>
        <w:t>to</w:t>
      </w:r>
      <w:commentRangeEnd w:id="15"/>
      <w:r w:rsidR="00A90686">
        <w:rPr>
          <w:rStyle w:val="CommentReference"/>
        </w:rPr>
        <w:commentReference w:id="15"/>
      </w:r>
      <w:r w:rsidR="0005712A">
        <w:rPr>
          <w:rFonts w:ascii="Times New Roman" w:hAnsi="Times New Roman" w:cs="Times New Roman"/>
          <w:sz w:val="24"/>
          <w:szCs w:val="24"/>
        </w:rPr>
        <w:t xml:space="preserve"> do basic thing as maki</w:t>
      </w:r>
      <w:r w:rsidR="00DE198A">
        <w:rPr>
          <w:rFonts w:ascii="Times New Roman" w:hAnsi="Times New Roman" w:cs="Times New Roman"/>
          <w:sz w:val="24"/>
          <w:szCs w:val="24"/>
        </w:rPr>
        <w:t xml:space="preserve">ng food and having clean water. In one occasion water and electricity were gone for a whole week. My uncle and I would have to go buy </w:t>
      </w:r>
      <w:r w:rsidR="00DD5BB4">
        <w:rPr>
          <w:rFonts w:ascii="Times New Roman" w:hAnsi="Times New Roman" w:cs="Times New Roman"/>
          <w:sz w:val="24"/>
          <w:szCs w:val="24"/>
        </w:rPr>
        <w:t xml:space="preserve">water from other area where there was still water and carry it all the way back in containers. </w:t>
      </w:r>
      <w:r w:rsidR="00D8449E">
        <w:rPr>
          <w:rFonts w:ascii="Times New Roman" w:hAnsi="Times New Roman" w:cs="Times New Roman"/>
          <w:sz w:val="24"/>
          <w:szCs w:val="24"/>
        </w:rPr>
        <w:t xml:space="preserve">Water consumption had to be very low to make the most of the water so showers and other needs were kept to a minimum. Electricity was also another problem on its own. At </w:t>
      </w:r>
      <w:r w:rsidR="002C5243">
        <w:rPr>
          <w:rFonts w:ascii="Times New Roman" w:hAnsi="Times New Roman" w:cs="Times New Roman"/>
          <w:sz w:val="24"/>
          <w:szCs w:val="24"/>
        </w:rPr>
        <w:t>night,</w:t>
      </w:r>
      <w:r w:rsidR="00D8449E">
        <w:rPr>
          <w:rFonts w:ascii="Times New Roman" w:hAnsi="Times New Roman" w:cs="Times New Roman"/>
          <w:sz w:val="24"/>
          <w:szCs w:val="24"/>
        </w:rPr>
        <w:t xml:space="preserve"> there was no lights so we had to use </w:t>
      </w:r>
      <w:r w:rsidR="002C5243">
        <w:rPr>
          <w:rFonts w:ascii="Times New Roman" w:hAnsi="Times New Roman" w:cs="Times New Roman"/>
          <w:sz w:val="24"/>
          <w:szCs w:val="24"/>
        </w:rPr>
        <w:t xml:space="preserve">candles and batteries to have some light in the house. The refrigerator doesn’t work so lots of food got spoiled. Communication was also </w:t>
      </w:r>
      <w:ins w:id="16" w:author="King Nem" w:date="2017-09-30T16:16:00Z">
        <w:r w:rsidR="00DF5E61">
          <w:rPr>
            <w:rFonts w:ascii="Times New Roman" w:hAnsi="Times New Roman" w:cs="Times New Roman"/>
            <w:sz w:val="24"/>
            <w:szCs w:val="24"/>
          </w:rPr>
          <w:t>an issue also</w:t>
        </w:r>
      </w:ins>
      <w:del w:id="17" w:author="King Nem" w:date="2017-09-30T16:16:00Z">
        <w:r w:rsidR="002C5243" w:rsidDel="00DF5E61">
          <w:rPr>
            <w:rFonts w:ascii="Times New Roman" w:hAnsi="Times New Roman" w:cs="Times New Roman"/>
            <w:sz w:val="24"/>
            <w:szCs w:val="24"/>
          </w:rPr>
          <w:delText>a problem</w:delText>
        </w:r>
      </w:del>
      <w:r w:rsidR="002C5243">
        <w:rPr>
          <w:rFonts w:ascii="Times New Roman" w:hAnsi="Times New Roman" w:cs="Times New Roman"/>
          <w:sz w:val="24"/>
          <w:szCs w:val="24"/>
        </w:rPr>
        <w:t xml:space="preserve"> because once the </w:t>
      </w:r>
      <w:r w:rsidR="002C5243" w:rsidRPr="00A90686">
        <w:rPr>
          <w:rFonts w:ascii="Times New Roman" w:hAnsi="Times New Roman" w:cs="Times New Roman"/>
          <w:sz w:val="24"/>
          <w:szCs w:val="24"/>
          <w:highlight w:val="yellow"/>
          <w:rPrChange w:id="18" w:author="King Nem" w:date="2017-09-24T18:49:00Z">
            <w:rPr>
              <w:rFonts w:ascii="Times New Roman" w:hAnsi="Times New Roman" w:cs="Times New Roman"/>
              <w:sz w:val="24"/>
              <w:szCs w:val="24"/>
            </w:rPr>
          </w:rPrChange>
        </w:rPr>
        <w:t>battery of my mother’s phone died there was no way to charge it again</w:t>
      </w:r>
      <w:r w:rsidR="002C5243">
        <w:rPr>
          <w:rFonts w:ascii="Times New Roman" w:hAnsi="Times New Roman" w:cs="Times New Roman"/>
          <w:sz w:val="24"/>
          <w:szCs w:val="24"/>
        </w:rPr>
        <w:t>.</w:t>
      </w:r>
    </w:p>
    <w:p w14:paraId="10A35762" w14:textId="06BCF911" w:rsidR="002735D5" w:rsidRDefault="0005712A" w:rsidP="002735D5">
      <w:pPr>
        <w:ind w:firstLine="720"/>
        <w:rPr>
          <w:rFonts w:ascii="Times New Roman" w:hAnsi="Times New Roman" w:cs="Times New Roman"/>
          <w:sz w:val="24"/>
          <w:szCs w:val="24"/>
        </w:rPr>
      </w:pPr>
      <w:r>
        <w:rPr>
          <w:rFonts w:ascii="Times New Roman" w:hAnsi="Times New Roman" w:cs="Times New Roman"/>
          <w:sz w:val="24"/>
          <w:szCs w:val="24"/>
        </w:rPr>
        <w:t xml:space="preserve">Getting </w:t>
      </w:r>
      <w:ins w:id="19" w:author="King Nem" w:date="2017-09-24T18:50:00Z">
        <w:r w:rsidR="00A90686">
          <w:rPr>
            <w:rFonts w:ascii="Times New Roman" w:hAnsi="Times New Roman" w:cs="Times New Roman"/>
            <w:sz w:val="24"/>
            <w:szCs w:val="24"/>
          </w:rPr>
          <w:t xml:space="preserve">a </w:t>
        </w:r>
      </w:ins>
      <w:r>
        <w:rPr>
          <w:rFonts w:ascii="Times New Roman" w:hAnsi="Times New Roman" w:cs="Times New Roman"/>
          <w:sz w:val="24"/>
          <w:szCs w:val="24"/>
        </w:rPr>
        <w:t>good education was very</w:t>
      </w:r>
      <w:ins w:id="20" w:author="King Nem" w:date="2017-09-30T16:13:00Z">
        <w:r w:rsidR="00DF5E61">
          <w:rPr>
            <w:rFonts w:ascii="Times New Roman" w:hAnsi="Times New Roman" w:cs="Times New Roman"/>
            <w:sz w:val="24"/>
            <w:szCs w:val="24"/>
          </w:rPr>
          <w:t xml:space="preserve"> difficult</w:t>
        </w:r>
      </w:ins>
      <w:del w:id="21" w:author="King Nem" w:date="2017-09-30T16:13:00Z">
        <w:r w:rsidDel="00DF5E61">
          <w:rPr>
            <w:rFonts w:ascii="Times New Roman" w:hAnsi="Times New Roman" w:cs="Times New Roman"/>
            <w:sz w:val="24"/>
            <w:szCs w:val="24"/>
          </w:rPr>
          <w:delText xml:space="preserve"> </w:delText>
        </w:r>
        <w:r w:rsidRPr="00704ABC" w:rsidDel="00DF5E61">
          <w:rPr>
            <w:rFonts w:ascii="Times New Roman" w:hAnsi="Times New Roman" w:cs="Times New Roman"/>
            <w:sz w:val="24"/>
            <w:szCs w:val="24"/>
            <w:highlight w:val="yellow"/>
            <w:rPrChange w:id="22" w:author="King Nem" w:date="2017-09-24T18:51:00Z">
              <w:rPr>
                <w:rFonts w:ascii="Times New Roman" w:hAnsi="Times New Roman" w:cs="Times New Roman"/>
                <w:sz w:val="24"/>
                <w:szCs w:val="24"/>
              </w:rPr>
            </w:rPrChange>
          </w:rPr>
          <w:delText>hard</w:delText>
        </w:r>
      </w:del>
      <w:r>
        <w:rPr>
          <w:rFonts w:ascii="Times New Roman" w:hAnsi="Times New Roman" w:cs="Times New Roman"/>
          <w:sz w:val="24"/>
          <w:szCs w:val="24"/>
        </w:rPr>
        <w:t xml:space="preserve"> too. My mother and I would have to travel almost 25 miles to g</w:t>
      </w:r>
      <w:r w:rsidR="00B627F3">
        <w:rPr>
          <w:rFonts w:ascii="Times New Roman" w:hAnsi="Times New Roman" w:cs="Times New Roman"/>
          <w:sz w:val="24"/>
          <w:szCs w:val="24"/>
        </w:rPr>
        <w:t>et to my school.</w:t>
      </w:r>
      <w:r w:rsidR="002C5243">
        <w:rPr>
          <w:rFonts w:ascii="Times New Roman" w:hAnsi="Times New Roman" w:cs="Times New Roman"/>
          <w:sz w:val="24"/>
          <w:szCs w:val="24"/>
        </w:rPr>
        <w:t xml:space="preserve"> We would have to wake up very early in the morning and leave the house two hours before school starts to make it on time. We would sometimes be late because getting </w:t>
      </w:r>
      <w:del w:id="23" w:author="King Nem" w:date="2017-10-02T15:50:00Z">
        <w:r w:rsidR="002C5243" w:rsidRPr="00704ABC" w:rsidDel="00EF6C0D">
          <w:rPr>
            <w:rFonts w:ascii="Times New Roman" w:hAnsi="Times New Roman" w:cs="Times New Roman"/>
            <w:sz w:val="24"/>
            <w:szCs w:val="24"/>
            <w:highlight w:val="yellow"/>
            <w:rPrChange w:id="24" w:author="King Nem" w:date="2017-09-24T18:52:00Z">
              <w:rPr>
                <w:rFonts w:ascii="Times New Roman" w:hAnsi="Times New Roman" w:cs="Times New Roman"/>
                <w:sz w:val="24"/>
                <w:szCs w:val="24"/>
              </w:rPr>
            </w:rPrChange>
          </w:rPr>
          <w:delText>tra</w:delText>
        </w:r>
        <w:r w:rsidR="00964FEA" w:rsidRPr="00704ABC" w:rsidDel="00EF6C0D">
          <w:rPr>
            <w:rFonts w:ascii="Times New Roman" w:hAnsi="Times New Roman" w:cs="Times New Roman"/>
            <w:sz w:val="24"/>
            <w:szCs w:val="24"/>
            <w:highlight w:val="yellow"/>
            <w:rPrChange w:id="25" w:author="King Nem" w:date="2017-09-24T18:52:00Z">
              <w:rPr>
                <w:rFonts w:ascii="Times New Roman" w:hAnsi="Times New Roman" w:cs="Times New Roman"/>
                <w:sz w:val="24"/>
                <w:szCs w:val="24"/>
              </w:rPr>
            </w:rPrChange>
          </w:rPr>
          <w:delText>nsport</w:delText>
        </w:r>
      </w:del>
      <w:ins w:id="26" w:author="King Nem" w:date="2017-10-02T15:50:00Z">
        <w:r w:rsidR="00EF6C0D" w:rsidRPr="00704ABC">
          <w:rPr>
            <w:rFonts w:ascii="Times New Roman" w:hAnsi="Times New Roman" w:cs="Times New Roman"/>
            <w:sz w:val="24"/>
            <w:szCs w:val="24"/>
            <w:highlight w:val="yellow"/>
            <w:rPrChange w:id="27" w:author="King Nem" w:date="2017-09-24T18:52:00Z">
              <w:rPr>
                <w:rFonts w:ascii="Times New Roman" w:hAnsi="Times New Roman" w:cs="Times New Roman"/>
                <w:sz w:val="24"/>
                <w:szCs w:val="24"/>
                <w:highlight w:val="yellow"/>
              </w:rPr>
            </w:rPrChange>
          </w:rPr>
          <w:t>transport</w:t>
        </w:r>
        <w:r w:rsidR="00EF6C0D">
          <w:rPr>
            <w:rFonts w:ascii="Times New Roman" w:hAnsi="Times New Roman" w:cs="Times New Roman"/>
            <w:sz w:val="24"/>
            <w:szCs w:val="24"/>
          </w:rPr>
          <w:t>ation</w:t>
        </w:r>
      </w:ins>
      <w:r w:rsidR="00964FEA">
        <w:rPr>
          <w:rFonts w:ascii="Times New Roman" w:hAnsi="Times New Roman" w:cs="Times New Roman"/>
          <w:sz w:val="24"/>
          <w:szCs w:val="24"/>
        </w:rPr>
        <w:t xml:space="preserve"> was</w:t>
      </w:r>
      <w:r w:rsidR="006C35E5">
        <w:rPr>
          <w:rFonts w:ascii="Times New Roman" w:hAnsi="Times New Roman" w:cs="Times New Roman"/>
          <w:sz w:val="24"/>
          <w:szCs w:val="24"/>
        </w:rPr>
        <w:t xml:space="preserve"> </w:t>
      </w:r>
      <w:ins w:id="28" w:author="King Nem" w:date="2017-09-30T16:14:00Z">
        <w:r w:rsidR="00DF5E61">
          <w:rPr>
            <w:rFonts w:ascii="Times New Roman" w:hAnsi="Times New Roman" w:cs="Times New Roman"/>
            <w:sz w:val="24"/>
            <w:szCs w:val="24"/>
          </w:rPr>
          <w:t>rigorous</w:t>
        </w:r>
      </w:ins>
      <w:del w:id="29" w:author="King Nem" w:date="2017-09-30T16:13:00Z">
        <w:r w:rsidR="006C35E5" w:rsidDel="00DF5E61">
          <w:rPr>
            <w:rFonts w:ascii="Times New Roman" w:hAnsi="Times New Roman" w:cs="Times New Roman"/>
            <w:sz w:val="24"/>
            <w:szCs w:val="24"/>
          </w:rPr>
          <w:delText>hard</w:delText>
        </w:r>
      </w:del>
      <w:r w:rsidR="006C35E5">
        <w:rPr>
          <w:rFonts w:ascii="Times New Roman" w:hAnsi="Times New Roman" w:cs="Times New Roman"/>
          <w:sz w:val="24"/>
          <w:szCs w:val="24"/>
        </w:rPr>
        <w:t xml:space="preserve"> since we needed</w:t>
      </w:r>
      <w:r w:rsidR="002C5243">
        <w:rPr>
          <w:rFonts w:ascii="Times New Roman" w:hAnsi="Times New Roman" w:cs="Times New Roman"/>
          <w:sz w:val="24"/>
          <w:szCs w:val="24"/>
        </w:rPr>
        <w:t xml:space="preserve"> to </w:t>
      </w:r>
      <w:r w:rsidR="002C5243" w:rsidRPr="00704ABC">
        <w:rPr>
          <w:rFonts w:ascii="Times New Roman" w:hAnsi="Times New Roman" w:cs="Times New Roman"/>
          <w:sz w:val="24"/>
          <w:szCs w:val="24"/>
          <w:highlight w:val="yellow"/>
          <w:rPrChange w:id="30" w:author="King Nem" w:date="2017-09-24T18:52:00Z">
            <w:rPr>
              <w:rFonts w:ascii="Times New Roman" w:hAnsi="Times New Roman" w:cs="Times New Roman"/>
              <w:sz w:val="24"/>
              <w:szCs w:val="24"/>
            </w:rPr>
          </w:rPrChange>
        </w:rPr>
        <w:t>get</w:t>
      </w:r>
      <w:r w:rsidR="002C5243">
        <w:rPr>
          <w:rFonts w:ascii="Times New Roman" w:hAnsi="Times New Roman" w:cs="Times New Roman"/>
          <w:sz w:val="24"/>
          <w:szCs w:val="24"/>
        </w:rPr>
        <w:t xml:space="preserve"> </w:t>
      </w:r>
      <w:r w:rsidR="006C35E5">
        <w:rPr>
          <w:rFonts w:ascii="Times New Roman" w:hAnsi="Times New Roman" w:cs="Times New Roman"/>
          <w:sz w:val="24"/>
          <w:szCs w:val="24"/>
        </w:rPr>
        <w:t>four different taxies</w:t>
      </w:r>
      <w:r w:rsidR="00B627F3">
        <w:rPr>
          <w:rFonts w:ascii="Times New Roman" w:hAnsi="Times New Roman" w:cs="Times New Roman"/>
          <w:sz w:val="24"/>
          <w:szCs w:val="24"/>
        </w:rPr>
        <w:t xml:space="preserve"> </w:t>
      </w:r>
      <w:r w:rsidR="006C35E5">
        <w:rPr>
          <w:rFonts w:ascii="Times New Roman" w:hAnsi="Times New Roman" w:cs="Times New Roman"/>
          <w:sz w:val="24"/>
          <w:szCs w:val="24"/>
        </w:rPr>
        <w:t xml:space="preserve">to get there. After a couple of year when my sister was old enough for school our mother couldn’t take both of us that far so she put us both in some school near us. </w:t>
      </w:r>
      <w:r w:rsidR="00B627F3">
        <w:rPr>
          <w:rFonts w:ascii="Times New Roman" w:hAnsi="Times New Roman" w:cs="Times New Roman"/>
          <w:sz w:val="24"/>
          <w:szCs w:val="24"/>
        </w:rPr>
        <w:t>Safety was also a big concern for us. There were many thieves that robbed people in broad daylight so every day we had to travel with fear in our</w:t>
      </w:r>
      <w:r w:rsidR="00DE198A">
        <w:rPr>
          <w:rFonts w:ascii="Times New Roman" w:hAnsi="Times New Roman" w:cs="Times New Roman"/>
          <w:sz w:val="24"/>
          <w:szCs w:val="24"/>
        </w:rPr>
        <w:t xml:space="preserve"> hearts.</w:t>
      </w:r>
      <w:r w:rsidR="006C35E5">
        <w:rPr>
          <w:rFonts w:ascii="Times New Roman" w:hAnsi="Times New Roman" w:cs="Times New Roman"/>
          <w:sz w:val="24"/>
          <w:szCs w:val="24"/>
        </w:rPr>
        <w:t xml:space="preserve"> Many of my aunts and uncles have been robbed at gun-point and striped of everything they had on the spot. My family was lucky enough to have not been in such a terrible situation while we were there.</w:t>
      </w:r>
    </w:p>
    <w:p w14:paraId="655C0CB0" w14:textId="3B266E40" w:rsidR="006C35E5" w:rsidRPr="00B90048" w:rsidRDefault="006C35E5" w:rsidP="002735D5">
      <w:pPr>
        <w:ind w:firstLine="720"/>
        <w:rPr>
          <w:rFonts w:ascii="Times New Roman" w:hAnsi="Times New Roman" w:cs="Times New Roman"/>
          <w:sz w:val="24"/>
          <w:szCs w:val="24"/>
        </w:rPr>
      </w:pPr>
      <w:r>
        <w:rPr>
          <w:rFonts w:ascii="Times New Roman" w:hAnsi="Times New Roman" w:cs="Times New Roman"/>
          <w:sz w:val="24"/>
          <w:szCs w:val="24"/>
        </w:rPr>
        <w:t>Living in Ethiopia and having gone through all that has made me who I am today. It has</w:t>
      </w:r>
      <w:r w:rsidR="0067245B">
        <w:rPr>
          <w:rFonts w:ascii="Times New Roman" w:hAnsi="Times New Roman" w:cs="Times New Roman"/>
          <w:sz w:val="24"/>
          <w:szCs w:val="24"/>
        </w:rPr>
        <w:t xml:space="preserve"> made me stronger physically and mentally. It has helped me to mature as caring and loving person. But mainly, it has made me appreciate life and work hard to reach my goals.</w:t>
      </w:r>
      <w:r w:rsidR="00C75AAC">
        <w:rPr>
          <w:rFonts w:ascii="Times New Roman" w:hAnsi="Times New Roman" w:cs="Times New Roman"/>
          <w:sz w:val="24"/>
          <w:szCs w:val="24"/>
        </w:rPr>
        <w:t xml:space="preserve"> Seeing the lows of life has made me thankful for everything </w:t>
      </w:r>
      <w:r w:rsidR="004474CD">
        <w:rPr>
          <w:rFonts w:ascii="Times New Roman" w:hAnsi="Times New Roman" w:cs="Times New Roman"/>
          <w:sz w:val="24"/>
          <w:szCs w:val="24"/>
        </w:rPr>
        <w:t>I</w:t>
      </w:r>
      <w:r w:rsidR="00652F8C">
        <w:rPr>
          <w:rFonts w:ascii="Times New Roman" w:hAnsi="Times New Roman" w:cs="Times New Roman"/>
          <w:sz w:val="24"/>
          <w:szCs w:val="24"/>
        </w:rPr>
        <w:t xml:space="preserve"> have ever been given. I know how it feels to be going through though hardships and that has defined me as a person who one day want to help the people going through these things</w:t>
      </w:r>
      <w:ins w:id="31" w:author="King Nem" w:date="2017-09-30T16:14:00Z">
        <w:r w:rsidR="00DF5E61">
          <w:rPr>
            <w:rFonts w:ascii="Times New Roman" w:hAnsi="Times New Roman" w:cs="Times New Roman"/>
            <w:sz w:val="24"/>
            <w:szCs w:val="24"/>
          </w:rPr>
          <w:t>.</w:t>
        </w:r>
      </w:ins>
      <w:del w:id="32" w:author="King Nem" w:date="2017-09-30T16:14:00Z">
        <w:r w:rsidR="00652F8C" w:rsidDel="00DF5E61">
          <w:rPr>
            <w:rFonts w:ascii="Times New Roman" w:hAnsi="Times New Roman" w:cs="Times New Roman"/>
            <w:sz w:val="24"/>
            <w:szCs w:val="24"/>
          </w:rPr>
          <w:delText xml:space="preserve"> </w:delText>
        </w:r>
        <w:r w:rsidR="00652F8C" w:rsidRPr="00BB1E3F" w:rsidDel="00DF5E61">
          <w:rPr>
            <w:rFonts w:ascii="Times New Roman" w:hAnsi="Times New Roman" w:cs="Times New Roman"/>
            <w:sz w:val="24"/>
            <w:szCs w:val="24"/>
            <w:highlight w:val="yellow"/>
            <w:rPrChange w:id="33" w:author="King Nem" w:date="2017-09-24T19:02:00Z">
              <w:rPr>
                <w:rFonts w:ascii="Times New Roman" w:hAnsi="Times New Roman" w:cs="Times New Roman"/>
                <w:sz w:val="24"/>
                <w:szCs w:val="24"/>
              </w:rPr>
            </w:rPrChange>
          </w:rPr>
          <w:delText>just like I did</w:delText>
        </w:r>
        <w:r w:rsidR="00652F8C" w:rsidDel="00DF5E61">
          <w:rPr>
            <w:rFonts w:ascii="Times New Roman" w:hAnsi="Times New Roman" w:cs="Times New Roman"/>
            <w:sz w:val="24"/>
            <w:szCs w:val="24"/>
          </w:rPr>
          <w:delText>.</w:delText>
        </w:r>
      </w:del>
    </w:p>
    <w:sectPr w:rsidR="006C35E5" w:rsidRPr="00B9004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King Nem" w:date="2017-09-24T18:46:00Z" w:initials="KN">
    <w:p w14:paraId="4A327742" w14:textId="77777777" w:rsidR="00A90686" w:rsidRDefault="00A90686">
      <w:pPr>
        <w:pStyle w:val="CommentText"/>
      </w:pPr>
      <w:r>
        <w:rPr>
          <w:rStyle w:val="CommentReference"/>
        </w:rPr>
        <w:annotationRef/>
      </w:r>
      <w:r>
        <w:t xml:space="preserve">Repeated “hard”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3277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327742" w16cid:durableId="1D727B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ng Nem">
    <w15:presenceInfo w15:providerId="Windows Live" w15:userId="5210f2a35072c6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048"/>
    <w:rsid w:val="0001370B"/>
    <w:rsid w:val="0005712A"/>
    <w:rsid w:val="0023546D"/>
    <w:rsid w:val="002735D5"/>
    <w:rsid w:val="00277E8A"/>
    <w:rsid w:val="002C5243"/>
    <w:rsid w:val="004474CD"/>
    <w:rsid w:val="004D2511"/>
    <w:rsid w:val="00586296"/>
    <w:rsid w:val="00652F8C"/>
    <w:rsid w:val="00664CB5"/>
    <w:rsid w:val="0067245B"/>
    <w:rsid w:val="006C35E5"/>
    <w:rsid w:val="006D7E2E"/>
    <w:rsid w:val="00704ABC"/>
    <w:rsid w:val="00964FEA"/>
    <w:rsid w:val="009B1760"/>
    <w:rsid w:val="00A35F45"/>
    <w:rsid w:val="00A90686"/>
    <w:rsid w:val="00B627F3"/>
    <w:rsid w:val="00B90048"/>
    <w:rsid w:val="00BB1E3F"/>
    <w:rsid w:val="00C75AAC"/>
    <w:rsid w:val="00CA7021"/>
    <w:rsid w:val="00D8449E"/>
    <w:rsid w:val="00D94DC3"/>
    <w:rsid w:val="00D97937"/>
    <w:rsid w:val="00DD5BB4"/>
    <w:rsid w:val="00DE198A"/>
    <w:rsid w:val="00DF5E61"/>
    <w:rsid w:val="00DF6994"/>
    <w:rsid w:val="00EA5D97"/>
    <w:rsid w:val="00EF6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9D447"/>
  <w15:chartTrackingRefBased/>
  <w15:docId w15:val="{E245E067-251A-4CB9-9604-B897DFD8E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06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0686"/>
    <w:rPr>
      <w:rFonts w:ascii="Segoe UI" w:hAnsi="Segoe UI" w:cs="Segoe UI"/>
      <w:sz w:val="18"/>
      <w:szCs w:val="18"/>
    </w:rPr>
  </w:style>
  <w:style w:type="character" w:styleId="CommentReference">
    <w:name w:val="annotation reference"/>
    <w:basedOn w:val="DefaultParagraphFont"/>
    <w:uiPriority w:val="99"/>
    <w:semiHidden/>
    <w:unhideWhenUsed/>
    <w:rsid w:val="00A90686"/>
    <w:rPr>
      <w:sz w:val="16"/>
      <w:szCs w:val="16"/>
    </w:rPr>
  </w:style>
  <w:style w:type="paragraph" w:styleId="CommentText">
    <w:name w:val="annotation text"/>
    <w:basedOn w:val="Normal"/>
    <w:link w:val="CommentTextChar"/>
    <w:uiPriority w:val="99"/>
    <w:semiHidden/>
    <w:unhideWhenUsed/>
    <w:rsid w:val="00A90686"/>
    <w:pPr>
      <w:spacing w:line="240" w:lineRule="auto"/>
    </w:pPr>
    <w:rPr>
      <w:sz w:val="20"/>
      <w:szCs w:val="20"/>
    </w:rPr>
  </w:style>
  <w:style w:type="character" w:customStyle="1" w:styleId="CommentTextChar">
    <w:name w:val="Comment Text Char"/>
    <w:basedOn w:val="DefaultParagraphFont"/>
    <w:link w:val="CommentText"/>
    <w:uiPriority w:val="99"/>
    <w:semiHidden/>
    <w:rsid w:val="00A90686"/>
    <w:rPr>
      <w:sz w:val="20"/>
      <w:szCs w:val="20"/>
    </w:rPr>
  </w:style>
  <w:style w:type="paragraph" w:styleId="CommentSubject">
    <w:name w:val="annotation subject"/>
    <w:basedOn w:val="CommentText"/>
    <w:next w:val="CommentText"/>
    <w:link w:val="CommentSubjectChar"/>
    <w:uiPriority w:val="99"/>
    <w:semiHidden/>
    <w:unhideWhenUsed/>
    <w:rsid w:val="00A90686"/>
    <w:rPr>
      <w:b/>
      <w:bCs/>
    </w:rPr>
  </w:style>
  <w:style w:type="character" w:customStyle="1" w:styleId="CommentSubjectChar">
    <w:name w:val="Comment Subject Char"/>
    <w:basedOn w:val="CommentTextChar"/>
    <w:link w:val="CommentSubject"/>
    <w:uiPriority w:val="99"/>
    <w:semiHidden/>
    <w:rsid w:val="00A906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887</TotalTime>
  <Pages>1</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Nehmya Negash</dc:creator>
  <cp:keywords/>
  <dc:description/>
  <cp:lastModifiedBy>King Nem</cp:lastModifiedBy>
  <cp:revision>7</cp:revision>
  <dcterms:created xsi:type="dcterms:W3CDTF">2017-08-16T20:58:00Z</dcterms:created>
  <dcterms:modified xsi:type="dcterms:W3CDTF">2017-10-02T19:50:00Z</dcterms:modified>
</cp:coreProperties>
</file>